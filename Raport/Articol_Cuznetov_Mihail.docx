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7E29" w14:textId="77777777" w:rsidR="008C5B7A" w:rsidRDefault="008C5B7A" w:rsidP="008C5B7A">
      <w:pPr>
        <w:ind w:firstLine="708"/>
        <w:rPr>
          <w:b/>
          <w:bCs/>
        </w:rPr>
      </w:pPr>
      <w:r w:rsidRPr="00CD5C52">
        <w:rPr>
          <w:b/>
          <w:bCs/>
          <w:sz w:val="36"/>
          <w:szCs w:val="36"/>
        </w:rPr>
        <w:t xml:space="preserve">Preciza clienți </w:t>
      </w:r>
      <w:r>
        <w:rPr>
          <w:b/>
          <w:bCs/>
          <w:sz w:val="36"/>
          <w:szCs w:val="36"/>
        </w:rPr>
        <w:t>care</w:t>
      </w:r>
      <w:r w:rsidRPr="00CD5C52">
        <w:rPr>
          <w:b/>
          <w:bCs/>
          <w:sz w:val="36"/>
          <w:szCs w:val="36"/>
        </w:rPr>
        <w:t xml:space="preserve"> ar putea părăsi seriviciul card de credit.</w:t>
      </w:r>
    </w:p>
    <w:p w14:paraId="2407D49F" w14:textId="6C5555BF" w:rsidR="008C5B7A" w:rsidRPr="00CD5C52" w:rsidRDefault="008C5B7A" w:rsidP="008C5B7A">
      <w:pPr>
        <w:rPr>
          <w:b/>
          <w:bCs/>
        </w:rPr>
      </w:pPr>
      <w:r>
        <w:rPr>
          <w:b/>
          <w:bCs/>
          <w:lang w:val="ro-MD"/>
        </w:rPr>
        <w:t>Cuznetov Mihail</w:t>
      </w:r>
      <w:r w:rsidRPr="00CD5C52">
        <w:rPr>
          <w:b/>
          <w:bCs/>
        </w:rPr>
        <w:t>, IA-211,III</w:t>
      </w:r>
    </w:p>
    <w:p w14:paraId="5B74968D" w14:textId="77777777" w:rsidR="008C5B7A" w:rsidRPr="00CD5C52" w:rsidRDefault="008C5B7A" w:rsidP="008C5B7A">
      <w:pPr>
        <w:rPr>
          <w:i/>
          <w:iCs/>
          <w:lang w:val="ro-MD"/>
        </w:rPr>
      </w:pPr>
      <w:r w:rsidRPr="00CD5C52">
        <w:rPr>
          <w:i/>
          <w:iCs/>
        </w:rPr>
        <w:t>Universitatea Tehnică a Moldovei, Facultatea Calculatoare, Inginerie și Micro-Electronică, Chișinău, Moldova, Informatica</w:t>
      </w:r>
      <w:r w:rsidRPr="00CD5C52">
        <w:rPr>
          <w:i/>
          <w:iCs/>
          <w:lang w:val="ro-MD"/>
        </w:rPr>
        <w:t xml:space="preserve"> aplicată.</w:t>
      </w:r>
    </w:p>
    <w:p w14:paraId="099895FF" w14:textId="1AE5D307" w:rsidR="00DD3F34" w:rsidRPr="008C5B7A" w:rsidRDefault="00DD3F34" w:rsidP="008C5B7A">
      <w:pPr>
        <w:spacing w:line="276" w:lineRule="auto"/>
        <w:rPr>
          <w:b/>
          <w:bCs/>
          <w:sz w:val="28"/>
          <w:szCs w:val="28"/>
          <w:lang w:val="ro-MD"/>
        </w:rPr>
      </w:pPr>
    </w:p>
    <w:p w14:paraId="13A256A8" w14:textId="54C8D3F2" w:rsidR="00121DC2" w:rsidRPr="00396E72" w:rsidRDefault="004D0408" w:rsidP="004D0408">
      <w:pPr>
        <w:rPr>
          <w:b/>
          <w:bCs/>
        </w:rPr>
      </w:pPr>
      <w:r>
        <w:rPr>
          <w:b/>
          <w:bCs/>
        </w:rPr>
        <w:t>Absract</w:t>
      </w:r>
    </w:p>
    <w:p w14:paraId="374BE4DF" w14:textId="77777777" w:rsidR="00C35962" w:rsidRPr="00C35962" w:rsidRDefault="00C35962" w:rsidP="00E90A3B">
      <w:pPr>
        <w:spacing w:after="0" w:line="360" w:lineRule="auto"/>
        <w:jc w:val="both"/>
      </w:pPr>
      <w:r w:rsidRPr="00C35962">
        <w:t>Setul de date IMDb din Top 10.000 de filme acest set de date oferă informații despre filmele apreciate de critici, oferind informații valoroase pasionaților de film, cercetătorilor și cercetătorilor de date. Acesta cuprinde date despre 10.000 de filme clasate printre primele după evaluarea medie a utilizatorilor pe IMDb, o bază de date online populară de filme și emisiuni TV.</w:t>
      </w:r>
    </w:p>
    <w:p w14:paraId="4C16E2AC" w14:textId="77777777" w:rsidR="00C35962" w:rsidRPr="00C35962" w:rsidRDefault="00C35962" w:rsidP="00E90A3B">
      <w:pPr>
        <w:spacing w:after="0" w:line="360" w:lineRule="auto"/>
        <w:jc w:val="both"/>
      </w:pPr>
    </w:p>
    <w:p w14:paraId="2502C5DD" w14:textId="65D2253A" w:rsidR="00C35962" w:rsidRPr="00C35962" w:rsidRDefault="00E90A3B" w:rsidP="00E90A3B">
      <w:pPr>
        <w:spacing w:after="0" w:line="360" w:lineRule="auto"/>
        <w:ind w:firstLine="708"/>
        <w:jc w:val="both"/>
      </w:pPr>
      <w:r>
        <w:t>A</w:t>
      </w:r>
      <w:r w:rsidR="00C35962" w:rsidRPr="00C35962">
        <w:t>coperind o gamă largă de genuri, ani de lansare și țări, setul de date oferă o panoramă diversă a istoriei filmului și a cinematografiei globale.</w:t>
      </w:r>
    </w:p>
    <w:p w14:paraId="766D7FE8" w14:textId="19F4AF92" w:rsidR="00C35962" w:rsidRPr="00C35962" w:rsidRDefault="00E90A3B" w:rsidP="00E90A3B">
      <w:pPr>
        <w:spacing w:after="0" w:line="360" w:lineRule="auto"/>
        <w:jc w:val="both"/>
      </w:pPr>
      <w:r>
        <w:t>F</w:t>
      </w:r>
      <w:r w:rsidR="00C35962" w:rsidRPr="00C35962">
        <w:t>iecare film include detalii precum titlul, anul lansării, durata de rulare, evaluarea MPAA, genul(e), regizorul, distribuția principală, evaluarea medie a utilizatorilor, Metascore, numărul de voturi ale utilizatorilor și valoarea brută de box office.</w:t>
      </w:r>
    </w:p>
    <w:p w14:paraId="61D0D234" w14:textId="77777777" w:rsidR="00C35962" w:rsidRPr="00C35962" w:rsidRDefault="00C35962" w:rsidP="00E90A3B">
      <w:pPr>
        <w:spacing w:after="0" w:line="360" w:lineRule="auto"/>
        <w:jc w:val="both"/>
      </w:pPr>
      <w:r w:rsidRPr="00C35962">
        <w:t>Utile pentru analiză: datele pot fi folosite pentru diverse analize, inclusiv explorarea tendințelor în filmele de top, compararea genurilor și regizorilor și investigarea corelațiilor dintre aprecierea criticilor și succesul de box office.</w:t>
      </w:r>
    </w:p>
    <w:p w14:paraId="3B859785" w14:textId="2E9C1E70" w:rsidR="004D0408" w:rsidRDefault="004D0408" w:rsidP="00E90A3B">
      <w:pPr>
        <w:spacing w:after="0" w:line="360" w:lineRule="auto"/>
        <w:ind w:firstLine="708"/>
        <w:jc w:val="both"/>
      </w:pPr>
      <w:r>
        <w:br w:type="page"/>
      </w:r>
    </w:p>
    <w:p w14:paraId="3D6E802C" w14:textId="77777777" w:rsidR="00E90A3B" w:rsidRPr="00E90A3B" w:rsidRDefault="00E90A3B" w:rsidP="00E90A3B">
      <w:pPr>
        <w:rPr>
          <w:b/>
          <w:bCs/>
          <w:sz w:val="28"/>
          <w:szCs w:val="28"/>
        </w:rPr>
      </w:pPr>
      <w:r w:rsidRPr="00E90A3B">
        <w:rPr>
          <w:b/>
          <w:bCs/>
          <w:sz w:val="28"/>
          <w:szCs w:val="28"/>
        </w:rPr>
        <w:lastRenderedPageBreak/>
        <w:t>Introducere</w:t>
      </w:r>
    </w:p>
    <w:p w14:paraId="5337E71C" w14:textId="77777777" w:rsidR="00E90A3B" w:rsidRPr="00E90A3B" w:rsidRDefault="00E90A3B" w:rsidP="00E90A3B">
      <w:pPr>
        <w:rPr>
          <w:b/>
          <w:bCs/>
          <w:sz w:val="28"/>
          <w:szCs w:val="28"/>
        </w:rPr>
      </w:pPr>
    </w:p>
    <w:p w14:paraId="6C620C2D" w14:textId="212469F2" w:rsidR="00E90A3B" w:rsidRPr="00E90A3B" w:rsidRDefault="00E90A3B" w:rsidP="00E90A3B">
      <w:pPr>
        <w:spacing w:after="0" w:line="360" w:lineRule="auto"/>
        <w:jc w:val="both"/>
      </w:pPr>
      <w:r w:rsidRPr="00E90A3B">
        <w:t>Filmele sunt o formă de artă și divertisment care au captivat publicul de secole. De la filme clasice de la Hollywood la producții independente din întreaga lume, filmele ne oferă o perspectivă asupra vieții, a culturii și a lumii înconjurătoare.</w:t>
      </w:r>
    </w:p>
    <w:p w14:paraId="4B545345" w14:textId="0D012C94" w:rsidR="00E90A3B" w:rsidRPr="00E90A3B" w:rsidRDefault="00E90A3B" w:rsidP="00E90A3B">
      <w:pPr>
        <w:spacing w:after="0" w:line="360" w:lineRule="auto"/>
        <w:ind w:firstLine="708"/>
        <w:jc w:val="both"/>
      </w:pPr>
      <w:r w:rsidRPr="00E90A3B">
        <w:t>În ultimii ani, a existat un interes crescând pentru cercetarea filmelor. Cercetătorii din domeniul științelor sociale, al istoriei și al studiilor culturale au explorat rolul filmelor în societate, precum și impactul lor asupra publicului.</w:t>
      </w:r>
    </w:p>
    <w:p w14:paraId="02306E8B" w14:textId="5430955A" w:rsidR="00E90A3B" w:rsidRPr="00E90A3B" w:rsidRDefault="00E90A3B" w:rsidP="00E90A3B">
      <w:pPr>
        <w:spacing w:after="0" w:line="360" w:lineRule="auto"/>
        <w:ind w:firstLine="708"/>
        <w:jc w:val="both"/>
      </w:pPr>
      <w:r w:rsidRPr="00E90A3B">
        <w:t>Datasetul IMDb Top 10.000 de filme poate fi utilizat pentru o varietate de aplicații, inclusiv:</w:t>
      </w:r>
    </w:p>
    <w:p w14:paraId="170D8791" w14:textId="40B01D87" w:rsidR="00E90A3B" w:rsidRPr="00E90A3B" w:rsidRDefault="00E90A3B" w:rsidP="00E90A3B">
      <w:pPr>
        <w:spacing w:after="0" w:line="360" w:lineRule="auto"/>
        <w:ind w:firstLine="708"/>
        <w:jc w:val="both"/>
      </w:pPr>
      <w:r w:rsidRPr="00E90A3B">
        <w:t>Analiza tendințelor în filmele de succes: Acest dataset poate fi utilizat pentru a explora tendințele în genul, regia și actorii filmelor de succes. De exemplu, pute</w:t>
      </w:r>
      <w:r>
        <w:t>m</w:t>
      </w:r>
      <w:r w:rsidRPr="00E90A3B">
        <w:t xml:space="preserve"> analiza dacă anumite genuri sau regizori au devenit mai populari în timp.</w:t>
      </w:r>
    </w:p>
    <w:p w14:paraId="7D167A93" w14:textId="49D420C7" w:rsidR="00E90A3B" w:rsidRPr="00E90A3B" w:rsidRDefault="00E90A3B" w:rsidP="00E90A3B">
      <w:pPr>
        <w:spacing w:after="0" w:line="360" w:lineRule="auto"/>
        <w:ind w:firstLine="708"/>
        <w:jc w:val="both"/>
      </w:pPr>
      <w:r w:rsidRPr="00E90A3B">
        <w:t>Comparația filmelor din diferite țări:</w:t>
      </w:r>
      <w:r>
        <w:t xml:space="preserve"> D</w:t>
      </w:r>
      <w:r w:rsidRPr="00E90A3B">
        <w:t>ataset</w:t>
      </w:r>
      <w:r>
        <w:t>-ul</w:t>
      </w:r>
      <w:r w:rsidRPr="00E90A3B">
        <w:t xml:space="preserve"> poate fi utilizat pentru a compara filmele din diferite țări. De exemplu,</w:t>
      </w:r>
      <w:r>
        <w:t xml:space="preserve"> </w:t>
      </w:r>
      <w:r w:rsidRPr="00E90A3B">
        <w:t>analiza dacă există diferențe în genurile sau regizorii filmelor populare în diferite țări.</w:t>
      </w:r>
    </w:p>
    <w:p w14:paraId="70675CA1" w14:textId="5D5381AB" w:rsidR="004D0408" w:rsidRPr="00E90A3B" w:rsidRDefault="00E90A3B" w:rsidP="00E90A3B">
      <w:pPr>
        <w:spacing w:after="0" w:line="360" w:lineRule="auto"/>
        <w:ind w:firstLine="708"/>
        <w:jc w:val="both"/>
        <w:rPr>
          <w:sz w:val="22"/>
          <w:szCs w:val="22"/>
        </w:rPr>
      </w:pPr>
      <w:r w:rsidRPr="00E90A3B">
        <w:t xml:space="preserve">Investigarea relației dintre succesul critic și succesul comercial: </w:t>
      </w:r>
      <w:r>
        <w:t>P</w:t>
      </w:r>
      <w:r w:rsidRPr="00E90A3B">
        <w:t xml:space="preserve">oate fi utilizat pentru a investiga relația dintre rating-ul IMDb al unui film și încasările din box office ale acestuia. </w:t>
      </w:r>
      <w:r>
        <w:t>A</w:t>
      </w:r>
      <w:r w:rsidRPr="00E90A3B">
        <w:t>naliza</w:t>
      </w:r>
      <w:r>
        <w:t xml:space="preserve"> </w:t>
      </w:r>
      <w:r w:rsidRPr="00E90A3B">
        <w:t>dacă filmele cu un rating IMDb mai mare sunt, de asemenea, mai de succes din punct de vedere comercial.</w:t>
      </w:r>
      <w:r w:rsidR="004D0408" w:rsidRPr="00E90A3B">
        <w:rPr>
          <w:sz w:val="22"/>
          <w:szCs w:val="22"/>
        </w:rPr>
        <w:br w:type="page"/>
      </w:r>
    </w:p>
    <w:p w14:paraId="7A03940A" w14:textId="72552F07" w:rsidR="004D0408" w:rsidRPr="004D0408" w:rsidRDefault="004D0408" w:rsidP="008C5B7A">
      <w:pPr>
        <w:jc w:val="both"/>
        <w:rPr>
          <w:b/>
          <w:bCs/>
          <w:sz w:val="28"/>
          <w:szCs w:val="28"/>
        </w:rPr>
      </w:pPr>
      <w:r w:rsidRPr="004D0408">
        <w:rPr>
          <w:b/>
          <w:bCs/>
          <w:sz w:val="28"/>
          <w:szCs w:val="28"/>
        </w:rPr>
        <w:t>Materiale &amp; Metode</w:t>
      </w:r>
    </w:p>
    <w:p w14:paraId="71D7FEB1" w14:textId="7E6F6BDE" w:rsidR="004D0408" w:rsidRPr="004D0408" w:rsidRDefault="004D0408" w:rsidP="008C5B7A">
      <w:pPr>
        <w:jc w:val="both"/>
        <w:rPr>
          <w:b/>
          <w:bCs/>
        </w:rPr>
      </w:pPr>
      <w:r w:rsidRPr="004D0408">
        <w:rPr>
          <w:b/>
          <w:bCs/>
        </w:rPr>
        <w:t>Setul de date:</w:t>
      </w:r>
    </w:p>
    <w:p w14:paraId="412AC37B" w14:textId="77777777" w:rsidR="008C5B7A" w:rsidRDefault="003F2CEF" w:rsidP="008C5B7A">
      <w:pPr>
        <w:jc w:val="both"/>
      </w:pPr>
      <w:r w:rsidRPr="003F2CEF">
        <w:t>Pentru analiza privind comportamentul clienților în domeniul serviciilor de card de credit, am explorat un set de date detaliat disponibil pe Kaggle, intitulat "</w:t>
      </w:r>
      <w:r w:rsidR="008C5B7A" w:rsidRPr="008C5B7A">
        <w:t xml:space="preserve"> IMDB Top 10,000 movies</w:t>
      </w:r>
      <w:r w:rsidR="008C5B7A">
        <w:t xml:space="preserve">” </w:t>
      </w:r>
      <w:r w:rsidR="008C5B7A" w:rsidRPr="008C5B7A">
        <w:t>cu acest set de date care prezintă o listă cuprinzătoare a filmelor de top de la IMDB</w:t>
      </w:r>
      <w:r w:rsidRPr="003F2CEF">
        <w:t xml:space="preserve"> </w:t>
      </w:r>
    </w:p>
    <w:p w14:paraId="7A8EEC77" w14:textId="77777777" w:rsidR="008C5B7A" w:rsidRDefault="008C5B7A" w:rsidP="003F2CEF">
      <w:pPr>
        <w:ind w:firstLine="708"/>
        <w:jc w:val="both"/>
      </w:pPr>
      <w:r w:rsidRPr="008C5B7A">
        <w:t>Acest set de date oferă o privire extinsă asupra valorilor care definesc succesul unui film și locul său în istoria cinematografiei.</w:t>
      </w:r>
    </w:p>
    <w:p w14:paraId="04C0B02E" w14:textId="34CB692E" w:rsidR="003F2CEF" w:rsidRPr="003F2CEF" w:rsidRDefault="003F2CEF" w:rsidP="003F2CEF">
      <w:pPr>
        <w:ind w:firstLine="708"/>
        <w:jc w:val="both"/>
      </w:pPr>
      <w:r w:rsidRPr="003F2CEF">
        <w:t>Mai jos se regăsește o prezentare structurată a informațiilor relevante:</w:t>
      </w:r>
    </w:p>
    <w:p w14:paraId="4D03B1CC" w14:textId="367FF6FE" w:rsidR="008C5B7A" w:rsidRPr="008C5B7A" w:rsidRDefault="003F2CEF" w:rsidP="008C5B7A">
      <w:pPr>
        <w:jc w:val="both"/>
        <w:rPr>
          <w:b/>
          <w:bCs/>
        </w:rPr>
      </w:pPr>
      <w:r w:rsidRPr="003F2CEF">
        <w:rPr>
          <w:b/>
          <w:bCs/>
        </w:rPr>
        <w:t>Structura Setului de Date:</w:t>
      </w:r>
    </w:p>
    <w:p w14:paraId="2B01E43F" w14:textId="6C8146A4" w:rsidR="008C5B7A" w:rsidRDefault="008C5B7A" w:rsidP="008C5B7A">
      <w:pPr>
        <w:jc w:val="both"/>
      </w:pPr>
      <w:r>
        <w:t>Coloane:</w:t>
      </w:r>
    </w:p>
    <w:p w14:paraId="029E0C73" w14:textId="77777777" w:rsidR="008C5B7A" w:rsidRDefault="008C5B7A" w:rsidP="008C5B7A">
      <w:pPr>
        <w:pStyle w:val="a5"/>
        <w:numPr>
          <w:ilvl w:val="0"/>
          <w:numId w:val="10"/>
        </w:numPr>
        <w:jc w:val="both"/>
      </w:pPr>
      <w:r>
        <w:t>titlu: numele/titlul filmului.</w:t>
      </w:r>
    </w:p>
    <w:p w14:paraId="045036CD" w14:textId="77777777" w:rsidR="008C5B7A" w:rsidRDefault="008C5B7A" w:rsidP="008C5B7A">
      <w:pPr>
        <w:pStyle w:val="a5"/>
        <w:numPr>
          <w:ilvl w:val="0"/>
          <w:numId w:val="10"/>
        </w:numPr>
        <w:jc w:val="both"/>
      </w:pPr>
      <w:r>
        <w:t>year: Anul lansării filmului.</w:t>
      </w:r>
    </w:p>
    <w:p w14:paraId="14531199" w14:textId="77777777" w:rsidR="008C5B7A" w:rsidRDefault="008C5B7A" w:rsidP="008C5B7A">
      <w:pPr>
        <w:pStyle w:val="a5"/>
        <w:numPr>
          <w:ilvl w:val="0"/>
          <w:numId w:val="10"/>
        </w:numPr>
        <w:jc w:val="both"/>
      </w:pPr>
      <w:r>
        <w:t>runtime: durata totală/lungimea filmului în minute.</w:t>
      </w:r>
    </w:p>
    <w:p w14:paraId="51D6CAC0" w14:textId="77777777" w:rsidR="008C5B7A" w:rsidRDefault="008C5B7A" w:rsidP="008C5B7A">
      <w:pPr>
        <w:pStyle w:val="a5"/>
        <w:numPr>
          <w:ilvl w:val="0"/>
          <w:numId w:val="10"/>
        </w:numPr>
        <w:jc w:val="both"/>
      </w:pPr>
      <w:r>
        <w:t>certificat: certificarea de vârstă sau evaluarea filmului (de exemplu, PG, R, U/A).</w:t>
      </w:r>
    </w:p>
    <w:p w14:paraId="382D10D6" w14:textId="77777777" w:rsidR="008C5B7A" w:rsidRDefault="008C5B7A" w:rsidP="008C5B7A">
      <w:pPr>
        <w:pStyle w:val="a5"/>
        <w:numPr>
          <w:ilvl w:val="0"/>
          <w:numId w:val="10"/>
        </w:numPr>
        <w:jc w:val="both"/>
      </w:pPr>
      <w:r>
        <w:t>gen: categoria sau tipul de film (de exemplu, dramă, acțiune, romantism).</w:t>
      </w:r>
    </w:p>
    <w:p w14:paraId="33EBC53F" w14:textId="77777777" w:rsidR="008C5B7A" w:rsidRDefault="008C5B7A" w:rsidP="008C5B7A">
      <w:pPr>
        <w:pStyle w:val="a5"/>
        <w:numPr>
          <w:ilvl w:val="0"/>
          <w:numId w:val="10"/>
        </w:numPr>
        <w:jc w:val="both"/>
      </w:pPr>
      <w:r>
        <w:t>regizor: regizorul filmului.</w:t>
      </w:r>
    </w:p>
    <w:p w14:paraId="76FAE41D" w14:textId="77777777" w:rsidR="008C5B7A" w:rsidRDefault="008C5B7A" w:rsidP="008C5B7A">
      <w:pPr>
        <w:pStyle w:val="a5"/>
        <w:numPr>
          <w:ilvl w:val="0"/>
          <w:numId w:val="10"/>
        </w:numPr>
        <w:jc w:val="both"/>
      </w:pPr>
      <w:r>
        <w:t>vedete: actori și actrițe de prim rang din film.</w:t>
      </w:r>
    </w:p>
    <w:p w14:paraId="120E31C3" w14:textId="77777777" w:rsidR="008C5B7A" w:rsidRDefault="008C5B7A" w:rsidP="008C5B7A">
      <w:pPr>
        <w:pStyle w:val="a5"/>
        <w:numPr>
          <w:ilvl w:val="0"/>
          <w:numId w:val="10"/>
        </w:numPr>
        <w:jc w:val="both"/>
      </w:pPr>
      <w:r>
        <w:t>evaluare: evaluarea medie IMDB a filmului din 10.</w:t>
      </w:r>
    </w:p>
    <w:p w14:paraId="4597B7D1" w14:textId="77777777" w:rsidR="008C5B7A" w:rsidRDefault="008C5B7A" w:rsidP="008C5B7A">
      <w:pPr>
        <w:pStyle w:val="a5"/>
        <w:numPr>
          <w:ilvl w:val="0"/>
          <w:numId w:val="10"/>
        </w:numPr>
        <w:jc w:val="both"/>
      </w:pPr>
      <w:r>
        <w:t>metascore: evaluarea metascore bazată pe recenzii critice.</w:t>
      </w:r>
    </w:p>
    <w:p w14:paraId="6873ACAF" w14:textId="77777777" w:rsidR="008C5B7A" w:rsidRDefault="008C5B7A" w:rsidP="008C5B7A">
      <w:pPr>
        <w:pStyle w:val="a5"/>
        <w:numPr>
          <w:ilvl w:val="0"/>
          <w:numId w:val="10"/>
        </w:numPr>
        <w:jc w:val="both"/>
      </w:pPr>
      <w:r>
        <w:t>voturi: numărul total de voturi/evaluări ale utilizatorilor filmului primit pe IMDB.</w:t>
      </w:r>
    </w:p>
    <w:p w14:paraId="38B494A9" w14:textId="77777777" w:rsidR="008C5B7A" w:rsidRDefault="008C5B7A" w:rsidP="008C5B7A">
      <w:pPr>
        <w:pStyle w:val="a5"/>
        <w:numPr>
          <w:ilvl w:val="0"/>
          <w:numId w:val="10"/>
        </w:numPr>
        <w:jc w:val="both"/>
      </w:pPr>
      <w:r>
        <w:t>brut: colectarea totală la box office/veniturile brute ale filmului.</w:t>
      </w:r>
    </w:p>
    <w:p w14:paraId="02B7DE22" w14:textId="77777777" w:rsidR="008C5B7A" w:rsidRDefault="008C5B7A" w:rsidP="008C5B7A">
      <w:pPr>
        <w:jc w:val="both"/>
      </w:pPr>
      <w:r>
        <w:t>Sursă:</w:t>
      </w:r>
    </w:p>
    <w:p w14:paraId="392F1AF4" w14:textId="77777777" w:rsidR="008C5B7A" w:rsidRDefault="008C5B7A" w:rsidP="008C5B7A">
      <w:pPr>
        <w:jc w:val="both"/>
      </w:pPr>
      <w:r>
        <w:t>Acest set de date a fost organizat prin tehnici de scraping web, extragând date direct de pe site-ul IMDB. Deși IMDB rămâne una dintre cele mai de încredere surse de date legate de filme, este esențial să ne amintim că web scraping poate implica discrepanțe, iar datele ar trebui utilizate în mod responsabil.</w:t>
      </w:r>
    </w:p>
    <w:p w14:paraId="481C149A" w14:textId="77777777" w:rsidR="008C5B7A" w:rsidRDefault="008C5B7A" w:rsidP="003F2CEF">
      <w:pPr>
        <w:rPr>
          <w:b/>
          <w:bCs/>
          <w:sz w:val="28"/>
          <w:szCs w:val="28"/>
        </w:rPr>
      </w:pPr>
      <w:r w:rsidRPr="008C5B7A">
        <w:rPr>
          <w:b/>
          <w:bCs/>
          <w:sz w:val="28"/>
          <w:szCs w:val="28"/>
        </w:rPr>
        <w:t>Standardizarea datelor</w:t>
      </w:r>
    </w:p>
    <w:p w14:paraId="5799F614" w14:textId="74E936C0" w:rsidR="008C5B7A" w:rsidRDefault="008C5B7A" w:rsidP="008C5B7A">
      <w:r>
        <w:t>Scanând datele, există câteva probleme care trebuie rezolvate înainte de analiză:</w:t>
      </w:r>
    </w:p>
    <w:p w14:paraId="48823E39" w14:textId="20041B4F" w:rsidR="008C5B7A" w:rsidRDefault="008C5B7A" w:rsidP="008C5B7A">
      <w:pPr>
        <w:pStyle w:val="a5"/>
        <w:numPr>
          <w:ilvl w:val="0"/>
          <w:numId w:val="12"/>
        </w:numPr>
      </w:pPr>
      <w:r>
        <w:t>Cadrul de date conține celule goale în mai multe coloane</w:t>
      </w:r>
    </w:p>
    <w:p w14:paraId="4799EC32" w14:textId="0C6EB97C" w:rsidR="008C5B7A" w:rsidRDefault="008C5B7A" w:rsidP="008C5B7A">
      <w:pPr>
        <w:pStyle w:val="a5"/>
        <w:numPr>
          <w:ilvl w:val="0"/>
          <w:numId w:val="12"/>
        </w:numPr>
      </w:pPr>
      <w:r>
        <w:t>Coloana „an” are formate diferite pentru ani</w:t>
      </w:r>
    </w:p>
    <w:p w14:paraId="77070BAF" w14:textId="56F8803E" w:rsidR="008C5B7A" w:rsidRDefault="008C5B7A" w:rsidP="008C5B7A">
      <w:pPr>
        <w:pStyle w:val="a5"/>
        <w:numPr>
          <w:ilvl w:val="0"/>
          <w:numId w:val="12"/>
        </w:numPr>
      </w:pPr>
      <w:r>
        <w:t>Coloanele numerice au tip șir de date în loc de tipuri de date numerice</w:t>
      </w:r>
    </w:p>
    <w:p w14:paraId="4BB080FC" w14:textId="4E45B27C" w:rsidR="008C5B7A" w:rsidRDefault="008C5B7A" w:rsidP="008C5B7A">
      <w:pPr>
        <w:pStyle w:val="a5"/>
        <w:numPr>
          <w:ilvl w:val="0"/>
          <w:numId w:val="12"/>
        </w:numPr>
      </w:pPr>
      <w:r>
        <w:t>Coloanele „director” și „stele” conțin liste de nume sub forma [„A”, „B”, „C”, ...] unde A, B și C sunt nume, dar nu au un listează tipul de date &lt;br&gt;</w:t>
      </w:r>
    </w:p>
    <w:p w14:paraId="4D511272" w14:textId="77777777" w:rsidR="008C5B7A" w:rsidRDefault="008C5B7A" w:rsidP="008C5B7A">
      <w:r>
        <w:t>Pentru a remedia aceste probleme:</w:t>
      </w:r>
    </w:p>
    <w:p w14:paraId="3A3D8385" w14:textId="4AB85EFA" w:rsidR="008C5B7A" w:rsidRDefault="008C5B7A" w:rsidP="008C5B7A">
      <w:pPr>
        <w:pStyle w:val="a5"/>
        <w:numPr>
          <w:ilvl w:val="0"/>
          <w:numId w:val="14"/>
        </w:numPr>
      </w:pPr>
      <w:r>
        <w:t>Toate celulele goale vor fi umplute cu valoarea implicită lipsă NaN a lui Pandas</w:t>
      </w:r>
    </w:p>
    <w:p w14:paraId="64EB5291" w14:textId="3A5E1989" w:rsidR="008C5B7A" w:rsidRDefault="008C5B7A" w:rsidP="008C5B7A">
      <w:pPr>
        <w:pStyle w:val="a5"/>
        <w:numPr>
          <w:ilvl w:val="0"/>
          <w:numId w:val="14"/>
        </w:numPr>
      </w:pPr>
      <w:r>
        <w:t>Folosind lista de înțelegere, coloana „an” poate fi standardizată în format AAAA</w:t>
      </w:r>
    </w:p>
    <w:p w14:paraId="32CB68EE" w14:textId="3CC2B60A" w:rsidR="008C5B7A" w:rsidRDefault="008C5B7A" w:rsidP="008C5B7A">
      <w:pPr>
        <w:pStyle w:val="a5"/>
        <w:numPr>
          <w:ilvl w:val="0"/>
          <w:numId w:val="14"/>
        </w:numPr>
      </w:pPr>
      <w:r>
        <w:t>Convertiți coloanele numerice în tipuri de date numerice</w:t>
      </w:r>
    </w:p>
    <w:p w14:paraId="1738C05E" w14:textId="1A0EF9CC" w:rsidR="008C5B7A" w:rsidRDefault="008C5B7A" w:rsidP="008C5B7A">
      <w:pPr>
        <w:pStyle w:val="a5"/>
        <w:numPr>
          <w:ilvl w:val="0"/>
          <w:numId w:val="14"/>
        </w:numPr>
      </w:pPr>
      <w:r>
        <w:t>Convertiți coloanele „director” și „stele” într-un tip de date de listă</w:t>
      </w:r>
    </w:p>
    <w:p w14:paraId="72091ED1" w14:textId="7E17AAFB" w:rsidR="008C5B7A" w:rsidRDefault="008C5B7A" w:rsidP="00534FA9">
      <w:pPr>
        <w:rPr>
          <w:b/>
          <w:bCs/>
          <w:sz w:val="28"/>
          <w:szCs w:val="28"/>
          <w:lang w:val="en-US"/>
        </w:rPr>
      </w:pPr>
      <w:proofErr w:type="spellStart"/>
      <w:r w:rsidRPr="008C5B7A">
        <w:rPr>
          <w:b/>
          <w:bCs/>
          <w:sz w:val="28"/>
          <w:szCs w:val="28"/>
          <w:lang w:val="en-US"/>
        </w:rPr>
        <w:t>Gestionarea</w:t>
      </w:r>
      <w:proofErr w:type="spellEnd"/>
      <w:r w:rsidRPr="008C5B7A">
        <w:rPr>
          <w:b/>
          <w:bCs/>
          <w:sz w:val="28"/>
          <w:szCs w:val="28"/>
          <w:lang w:val="en-US"/>
        </w:rPr>
        <w:t xml:space="preserve"> </w:t>
      </w:r>
      <w:proofErr w:type="spellStart"/>
      <w:r w:rsidRPr="008C5B7A">
        <w:rPr>
          <w:b/>
          <w:bCs/>
          <w:sz w:val="28"/>
          <w:szCs w:val="28"/>
          <w:lang w:val="en-US"/>
        </w:rPr>
        <w:t>valorilor</w:t>
      </w:r>
      <w:proofErr w:type="spellEnd"/>
      <w:r w:rsidRPr="008C5B7A">
        <w:rPr>
          <w:b/>
          <w:bCs/>
          <w:sz w:val="28"/>
          <w:szCs w:val="28"/>
          <w:lang w:val="en-US"/>
        </w:rPr>
        <w:t xml:space="preserve"> </w:t>
      </w:r>
      <w:proofErr w:type="spellStart"/>
      <w:r w:rsidRPr="008C5B7A">
        <w:rPr>
          <w:b/>
          <w:bCs/>
          <w:sz w:val="28"/>
          <w:szCs w:val="28"/>
          <w:lang w:val="en-US"/>
        </w:rPr>
        <w:t>lipsă</w:t>
      </w:r>
      <w:proofErr w:type="spellEnd"/>
    </w:p>
    <w:p w14:paraId="3C4D85FC" w14:textId="2F984B0F" w:rsidR="008C5B7A" w:rsidRDefault="00D658BC" w:rsidP="008C5B7A">
      <w:pPr>
        <w:jc w:val="both"/>
        <w:rPr>
          <w:lang w:val="en-US"/>
        </w:rPr>
      </w:pPr>
      <w:proofErr w:type="spellStart"/>
      <w:r w:rsidRPr="00D658BC">
        <w:rPr>
          <w:lang w:val="en-US"/>
        </w:rPr>
        <w:t>Deși</w:t>
      </w:r>
      <w:proofErr w:type="spellEnd"/>
      <w:r w:rsidRPr="00D658BC">
        <w:rPr>
          <w:lang w:val="en-US"/>
        </w:rPr>
        <w:t xml:space="preserve"> </w:t>
      </w:r>
      <w:proofErr w:type="spellStart"/>
      <w:r w:rsidRPr="00D658BC">
        <w:rPr>
          <w:lang w:val="en-US"/>
        </w:rPr>
        <w:t>celulele</w:t>
      </w:r>
      <w:proofErr w:type="spellEnd"/>
      <w:r w:rsidRPr="00D658BC">
        <w:rPr>
          <w:lang w:val="en-US"/>
        </w:rPr>
        <w:t xml:space="preserve"> </w:t>
      </w:r>
      <w:proofErr w:type="spellStart"/>
      <w:r w:rsidRPr="00D658BC">
        <w:rPr>
          <w:lang w:val="en-US"/>
        </w:rPr>
        <w:t>goale</w:t>
      </w:r>
      <w:proofErr w:type="spellEnd"/>
      <w:r w:rsidRPr="00D658BC">
        <w:rPr>
          <w:lang w:val="en-US"/>
        </w:rPr>
        <w:t xml:space="preserve"> au </w:t>
      </w:r>
      <w:proofErr w:type="spellStart"/>
      <w:r w:rsidRPr="00D658BC">
        <w:rPr>
          <w:lang w:val="en-US"/>
        </w:rPr>
        <w:t>fost</w:t>
      </w:r>
      <w:proofErr w:type="spellEnd"/>
      <w:r w:rsidRPr="00D658BC">
        <w:rPr>
          <w:lang w:val="en-US"/>
        </w:rPr>
        <w:t xml:space="preserve"> </w:t>
      </w:r>
      <w:proofErr w:type="spellStart"/>
      <w:r w:rsidRPr="00D658BC">
        <w:rPr>
          <w:lang w:val="en-US"/>
        </w:rPr>
        <w:t>umplute</w:t>
      </w:r>
      <w:proofErr w:type="spellEnd"/>
      <w:r w:rsidRPr="00D658BC">
        <w:rPr>
          <w:lang w:val="en-US"/>
        </w:rPr>
        <w:t xml:space="preserve"> cu </w:t>
      </w:r>
      <w:proofErr w:type="spellStart"/>
      <w:r w:rsidRPr="00D658BC">
        <w:rPr>
          <w:lang w:val="en-US"/>
        </w:rPr>
        <w:t>valori</w:t>
      </w:r>
      <w:proofErr w:type="spellEnd"/>
      <w:r w:rsidRPr="00D658BC">
        <w:rPr>
          <w:lang w:val="en-US"/>
        </w:rPr>
        <w:t xml:space="preserve"> </w:t>
      </w:r>
      <w:proofErr w:type="spellStart"/>
      <w:r w:rsidRPr="00D658BC">
        <w:rPr>
          <w:lang w:val="en-US"/>
        </w:rPr>
        <w:t>NaN</w:t>
      </w:r>
      <w:proofErr w:type="spellEnd"/>
      <w:r w:rsidRPr="00D658BC">
        <w:rPr>
          <w:lang w:val="en-US"/>
        </w:rPr>
        <w:t xml:space="preserve">, </w:t>
      </w:r>
      <w:proofErr w:type="spellStart"/>
      <w:r w:rsidRPr="00D658BC">
        <w:rPr>
          <w:lang w:val="en-US"/>
        </w:rPr>
        <w:t>valorile</w:t>
      </w:r>
      <w:proofErr w:type="spellEnd"/>
      <w:r w:rsidRPr="00D658BC">
        <w:rPr>
          <w:lang w:val="en-US"/>
        </w:rPr>
        <w:t xml:space="preserve"> </w:t>
      </w:r>
      <w:proofErr w:type="spellStart"/>
      <w:r w:rsidRPr="00D658BC">
        <w:rPr>
          <w:lang w:val="en-US"/>
        </w:rPr>
        <w:t>lipsă</w:t>
      </w:r>
      <w:proofErr w:type="spellEnd"/>
      <w:r w:rsidRPr="00D658BC">
        <w:rPr>
          <w:lang w:val="en-US"/>
        </w:rPr>
        <w:t xml:space="preserve"> </w:t>
      </w:r>
      <w:proofErr w:type="spellStart"/>
      <w:r w:rsidRPr="00D658BC">
        <w:rPr>
          <w:lang w:val="en-US"/>
        </w:rPr>
        <w:t>trebuie</w:t>
      </w:r>
      <w:proofErr w:type="spellEnd"/>
      <w:r w:rsidRPr="00D658BC">
        <w:rPr>
          <w:lang w:val="en-US"/>
        </w:rPr>
        <w:t xml:space="preserve"> </w:t>
      </w:r>
      <w:proofErr w:type="spellStart"/>
      <w:r w:rsidRPr="00D658BC">
        <w:rPr>
          <w:lang w:val="en-US"/>
        </w:rPr>
        <w:t>încă</w:t>
      </w:r>
      <w:proofErr w:type="spellEnd"/>
      <w:r w:rsidRPr="00D658BC">
        <w:rPr>
          <w:lang w:val="en-US"/>
        </w:rPr>
        <w:t xml:space="preserve"> </w:t>
      </w:r>
      <w:proofErr w:type="spellStart"/>
      <w:r w:rsidRPr="00D658BC">
        <w:rPr>
          <w:lang w:val="en-US"/>
        </w:rPr>
        <w:t>tratate</w:t>
      </w:r>
      <w:proofErr w:type="spellEnd"/>
      <w:r w:rsidRPr="00D658BC">
        <w:rPr>
          <w:lang w:val="en-US"/>
        </w:rPr>
        <w:t xml:space="preserve"> </w:t>
      </w:r>
      <w:proofErr w:type="spellStart"/>
      <w:r w:rsidRPr="00D658BC">
        <w:rPr>
          <w:lang w:val="en-US"/>
        </w:rPr>
        <w:t>înainte</w:t>
      </w:r>
      <w:proofErr w:type="spellEnd"/>
      <w:r w:rsidRPr="00D658BC">
        <w:rPr>
          <w:lang w:val="en-US"/>
        </w:rPr>
        <w:t xml:space="preserve"> de </w:t>
      </w:r>
      <w:proofErr w:type="spellStart"/>
      <w:r w:rsidRPr="00D658BC">
        <w:rPr>
          <w:lang w:val="en-US"/>
        </w:rPr>
        <w:t>analiză</w:t>
      </w:r>
      <w:proofErr w:type="spellEnd"/>
      <w:r w:rsidRPr="00D658BC">
        <w:rPr>
          <w:lang w:val="en-US"/>
        </w:rPr>
        <w:t>.</w:t>
      </w:r>
    </w:p>
    <w:p w14:paraId="2F991E0B" w14:textId="77777777" w:rsidR="00D658BC" w:rsidRPr="00D658BC" w:rsidRDefault="00D658BC" w:rsidP="00D658BC">
      <w:pPr>
        <w:pStyle w:val="a5"/>
        <w:numPr>
          <w:ilvl w:val="0"/>
          <w:numId w:val="17"/>
        </w:numPr>
        <w:jc w:val="both"/>
        <w:rPr>
          <w:lang w:val="en-US"/>
        </w:rPr>
      </w:pPr>
      <w:r w:rsidRPr="00D658BC">
        <w:rPr>
          <w:lang w:val="en-US"/>
        </w:rPr>
        <w:t>title           0.000000</w:t>
      </w:r>
    </w:p>
    <w:p w14:paraId="20225833" w14:textId="77777777" w:rsidR="00D658BC" w:rsidRPr="00D658BC" w:rsidRDefault="00D658BC" w:rsidP="00D658BC">
      <w:pPr>
        <w:pStyle w:val="a5"/>
        <w:numPr>
          <w:ilvl w:val="0"/>
          <w:numId w:val="17"/>
        </w:numPr>
        <w:jc w:val="both"/>
        <w:rPr>
          <w:lang w:val="en-US"/>
        </w:rPr>
      </w:pPr>
      <w:r w:rsidRPr="00D658BC">
        <w:rPr>
          <w:lang w:val="en-US"/>
        </w:rPr>
        <w:t>year            0.000000</w:t>
      </w:r>
    </w:p>
    <w:p w14:paraId="609E6BF3" w14:textId="77777777" w:rsidR="00D658BC" w:rsidRPr="00D658BC" w:rsidRDefault="00D658BC" w:rsidP="00D658BC">
      <w:pPr>
        <w:pStyle w:val="a5"/>
        <w:numPr>
          <w:ilvl w:val="0"/>
          <w:numId w:val="17"/>
        </w:numPr>
        <w:jc w:val="both"/>
        <w:rPr>
          <w:lang w:val="en-US"/>
        </w:rPr>
      </w:pPr>
      <w:r w:rsidRPr="00D658BC">
        <w:rPr>
          <w:lang w:val="en-US"/>
        </w:rPr>
        <w:t>runtime         0.000000</w:t>
      </w:r>
    </w:p>
    <w:p w14:paraId="38A037CC" w14:textId="77777777" w:rsidR="00D658BC" w:rsidRPr="00D658BC" w:rsidRDefault="00D658BC" w:rsidP="00D658BC">
      <w:pPr>
        <w:pStyle w:val="a5"/>
        <w:numPr>
          <w:ilvl w:val="0"/>
          <w:numId w:val="17"/>
        </w:numPr>
        <w:jc w:val="both"/>
        <w:rPr>
          <w:lang w:val="en-US"/>
        </w:rPr>
      </w:pPr>
      <w:r w:rsidRPr="00D658BC">
        <w:rPr>
          <w:lang w:val="en-US"/>
        </w:rPr>
        <w:t>certificate     3.614580</w:t>
      </w:r>
    </w:p>
    <w:p w14:paraId="758963E0" w14:textId="77777777" w:rsidR="00D658BC" w:rsidRPr="00D658BC" w:rsidRDefault="00D658BC" w:rsidP="00D658BC">
      <w:pPr>
        <w:pStyle w:val="a5"/>
        <w:numPr>
          <w:ilvl w:val="0"/>
          <w:numId w:val="17"/>
        </w:numPr>
        <w:jc w:val="both"/>
        <w:rPr>
          <w:lang w:val="en-US"/>
        </w:rPr>
      </w:pPr>
      <w:r w:rsidRPr="00D658BC">
        <w:rPr>
          <w:lang w:val="en-US"/>
        </w:rPr>
        <w:t>genre           0.000000</w:t>
      </w:r>
    </w:p>
    <w:p w14:paraId="32C96F41" w14:textId="77777777" w:rsidR="00D658BC" w:rsidRPr="00D658BC" w:rsidRDefault="00D658BC" w:rsidP="00D658BC">
      <w:pPr>
        <w:pStyle w:val="a5"/>
        <w:numPr>
          <w:ilvl w:val="0"/>
          <w:numId w:val="17"/>
        </w:numPr>
        <w:jc w:val="both"/>
        <w:rPr>
          <w:lang w:val="en-US"/>
        </w:rPr>
      </w:pPr>
      <w:r w:rsidRPr="00D658BC">
        <w:rPr>
          <w:lang w:val="en-US"/>
        </w:rPr>
        <w:t>director        0.000000</w:t>
      </w:r>
    </w:p>
    <w:p w14:paraId="74BDD339" w14:textId="77777777" w:rsidR="00D658BC" w:rsidRPr="00D658BC" w:rsidRDefault="00D658BC" w:rsidP="00D658BC">
      <w:pPr>
        <w:pStyle w:val="a5"/>
        <w:numPr>
          <w:ilvl w:val="0"/>
          <w:numId w:val="17"/>
        </w:numPr>
        <w:jc w:val="both"/>
        <w:rPr>
          <w:lang w:val="en-US"/>
        </w:rPr>
      </w:pPr>
      <w:r w:rsidRPr="00D658BC">
        <w:rPr>
          <w:lang w:val="en-US"/>
        </w:rPr>
        <w:t>stars           0.000000</w:t>
      </w:r>
    </w:p>
    <w:p w14:paraId="315D1DE8" w14:textId="77777777" w:rsidR="00D658BC" w:rsidRPr="00D658BC" w:rsidRDefault="00D658BC" w:rsidP="00D658BC">
      <w:pPr>
        <w:pStyle w:val="a5"/>
        <w:numPr>
          <w:ilvl w:val="0"/>
          <w:numId w:val="17"/>
        </w:numPr>
        <w:jc w:val="both"/>
        <w:rPr>
          <w:lang w:val="en-US"/>
        </w:rPr>
      </w:pPr>
      <w:r w:rsidRPr="00D658BC">
        <w:rPr>
          <w:lang w:val="en-US"/>
        </w:rPr>
        <w:t>rating          0.000000</w:t>
      </w:r>
    </w:p>
    <w:p w14:paraId="5C510BD8" w14:textId="77777777" w:rsidR="00D658BC" w:rsidRPr="00D658BC" w:rsidRDefault="00D658BC" w:rsidP="00D658BC">
      <w:pPr>
        <w:pStyle w:val="a5"/>
        <w:numPr>
          <w:ilvl w:val="0"/>
          <w:numId w:val="17"/>
        </w:numPr>
        <w:jc w:val="both"/>
        <w:rPr>
          <w:lang w:val="en-US"/>
        </w:rPr>
      </w:pPr>
      <w:proofErr w:type="spellStart"/>
      <w:r w:rsidRPr="00D658BC">
        <w:rPr>
          <w:lang w:val="en-US"/>
        </w:rPr>
        <w:t>metascore</w:t>
      </w:r>
      <w:proofErr w:type="spellEnd"/>
      <w:r w:rsidRPr="00D658BC">
        <w:rPr>
          <w:lang w:val="en-US"/>
        </w:rPr>
        <w:t xml:space="preserve">      20.032491</w:t>
      </w:r>
    </w:p>
    <w:p w14:paraId="2C405102" w14:textId="77777777" w:rsidR="00D658BC" w:rsidRPr="00D658BC" w:rsidRDefault="00D658BC" w:rsidP="00D658BC">
      <w:pPr>
        <w:pStyle w:val="a5"/>
        <w:numPr>
          <w:ilvl w:val="0"/>
          <w:numId w:val="17"/>
        </w:numPr>
        <w:jc w:val="both"/>
        <w:rPr>
          <w:lang w:val="en-US"/>
        </w:rPr>
      </w:pPr>
      <w:r w:rsidRPr="00D658BC">
        <w:rPr>
          <w:lang w:val="en-US"/>
        </w:rPr>
        <w:t>votes           0.000000</w:t>
      </w:r>
    </w:p>
    <w:p w14:paraId="3A709703" w14:textId="77777777" w:rsidR="00D658BC" w:rsidRPr="00D658BC" w:rsidRDefault="00D658BC" w:rsidP="00D658BC">
      <w:pPr>
        <w:pStyle w:val="a5"/>
        <w:numPr>
          <w:ilvl w:val="0"/>
          <w:numId w:val="17"/>
        </w:numPr>
        <w:jc w:val="both"/>
        <w:rPr>
          <w:lang w:val="en-US"/>
        </w:rPr>
      </w:pPr>
      <w:r w:rsidRPr="00D658BC">
        <w:rPr>
          <w:lang w:val="en-US"/>
        </w:rPr>
        <w:t>gross          28.774495</w:t>
      </w:r>
    </w:p>
    <w:p w14:paraId="706CD55B" w14:textId="0C5E2D67" w:rsidR="00D658BC" w:rsidRDefault="00D658BC" w:rsidP="00D658BC">
      <w:pPr>
        <w:pStyle w:val="a5"/>
        <w:numPr>
          <w:ilvl w:val="0"/>
          <w:numId w:val="17"/>
        </w:numPr>
        <w:jc w:val="both"/>
        <w:rPr>
          <w:lang w:val="en-US"/>
        </w:rPr>
      </w:pPr>
      <w:proofErr w:type="spellStart"/>
      <w:r w:rsidRPr="00D658BC">
        <w:rPr>
          <w:lang w:val="en-US"/>
        </w:rPr>
        <w:t>dtype</w:t>
      </w:r>
      <w:proofErr w:type="spellEnd"/>
      <w:r w:rsidRPr="00D658BC">
        <w:rPr>
          <w:lang w:val="en-US"/>
        </w:rPr>
        <w:t>: float64</w:t>
      </w:r>
    </w:p>
    <w:p w14:paraId="3C417BF4" w14:textId="2DA9A371" w:rsidR="00D658BC" w:rsidRPr="00D658BC" w:rsidRDefault="00D658BC" w:rsidP="00D658BC">
      <w:pPr>
        <w:ind w:firstLine="360"/>
        <w:jc w:val="both"/>
        <w:rPr>
          <w:lang w:val="en-US"/>
        </w:rPr>
      </w:pPr>
      <w:proofErr w:type="spellStart"/>
      <w:r w:rsidRPr="00D658BC">
        <w:rPr>
          <w:lang w:val="en-US"/>
        </w:rPr>
        <w:t>Privind</w:t>
      </w:r>
      <w:proofErr w:type="spellEnd"/>
      <w:r w:rsidRPr="00D658BC">
        <w:rPr>
          <w:lang w:val="en-US"/>
        </w:rPr>
        <w:t xml:space="preserve"> </w:t>
      </w:r>
      <w:proofErr w:type="spellStart"/>
      <w:r w:rsidRPr="00D658BC">
        <w:rPr>
          <w:lang w:val="en-US"/>
        </w:rPr>
        <w:t>rezultatul</w:t>
      </w:r>
      <w:proofErr w:type="spellEnd"/>
      <w:r w:rsidRPr="00D658BC">
        <w:rPr>
          <w:lang w:val="en-US"/>
        </w:rPr>
        <w:t xml:space="preserve"> de mai sus, </w:t>
      </w:r>
      <w:proofErr w:type="spellStart"/>
      <w:r w:rsidRPr="00D658BC">
        <w:rPr>
          <w:lang w:val="en-US"/>
        </w:rPr>
        <w:t>numai</w:t>
      </w:r>
      <w:proofErr w:type="spellEnd"/>
      <w:r w:rsidRPr="00D658BC">
        <w:rPr>
          <w:lang w:val="en-US"/>
        </w:rPr>
        <w:t xml:space="preserve"> </w:t>
      </w:r>
      <w:proofErr w:type="spellStart"/>
      <w:r w:rsidRPr="00D658BC">
        <w:rPr>
          <w:lang w:val="en-US"/>
        </w:rPr>
        <w:t>coloanele</w:t>
      </w:r>
      <w:proofErr w:type="spellEnd"/>
      <w:r w:rsidRPr="00D658BC">
        <w:rPr>
          <w:lang w:val="en-US"/>
        </w:rPr>
        <w:t xml:space="preserve"> „</w:t>
      </w:r>
      <w:proofErr w:type="spellStart"/>
      <w:r w:rsidRPr="00D658BC">
        <w:rPr>
          <w:lang w:val="en-US"/>
        </w:rPr>
        <w:t>metascore</w:t>
      </w:r>
      <w:proofErr w:type="spellEnd"/>
      <w:r w:rsidRPr="00D658BC">
        <w:rPr>
          <w:lang w:val="en-US"/>
        </w:rPr>
        <w:t xml:space="preserve">” </w:t>
      </w:r>
      <w:proofErr w:type="spellStart"/>
      <w:r w:rsidRPr="00D658BC">
        <w:rPr>
          <w:lang w:val="en-US"/>
        </w:rPr>
        <w:t>și</w:t>
      </w:r>
      <w:proofErr w:type="spellEnd"/>
      <w:r w:rsidRPr="00D658BC">
        <w:rPr>
          <w:lang w:val="en-US"/>
        </w:rPr>
        <w:t xml:space="preserve"> „</w:t>
      </w:r>
      <w:r>
        <w:rPr>
          <w:lang w:val="ro-MD"/>
        </w:rPr>
        <w:t>gross</w:t>
      </w:r>
      <w:r w:rsidRPr="00D658BC">
        <w:rPr>
          <w:lang w:val="en-US"/>
        </w:rPr>
        <w:t xml:space="preserve">” au o </w:t>
      </w:r>
      <w:proofErr w:type="spellStart"/>
      <w:r w:rsidRPr="00D658BC">
        <w:rPr>
          <w:lang w:val="en-US"/>
        </w:rPr>
        <w:t>proporție</w:t>
      </w:r>
      <w:proofErr w:type="spellEnd"/>
      <w:r w:rsidRPr="00D658BC">
        <w:rPr>
          <w:lang w:val="en-US"/>
        </w:rPr>
        <w:t xml:space="preserve"> </w:t>
      </w:r>
      <w:proofErr w:type="spellStart"/>
      <w:r w:rsidRPr="00D658BC">
        <w:rPr>
          <w:lang w:val="en-US"/>
        </w:rPr>
        <w:t>semnificativă</w:t>
      </w:r>
      <w:proofErr w:type="spellEnd"/>
      <w:r w:rsidRPr="00D658BC">
        <w:rPr>
          <w:lang w:val="en-US"/>
        </w:rPr>
        <w:t xml:space="preserve"> de </w:t>
      </w:r>
      <w:proofErr w:type="spellStart"/>
      <w:r w:rsidRPr="00D658BC">
        <w:rPr>
          <w:lang w:val="en-US"/>
        </w:rPr>
        <w:t>valori</w:t>
      </w:r>
      <w:proofErr w:type="spellEnd"/>
      <w:r w:rsidRPr="00D658BC">
        <w:rPr>
          <w:lang w:val="en-US"/>
        </w:rPr>
        <w:t xml:space="preserve"> </w:t>
      </w:r>
      <w:proofErr w:type="spellStart"/>
      <w:r w:rsidRPr="00D658BC">
        <w:rPr>
          <w:lang w:val="en-US"/>
        </w:rPr>
        <w:t>lipsă</w:t>
      </w:r>
      <w:proofErr w:type="spellEnd"/>
      <w:r w:rsidRPr="00D658BC">
        <w:rPr>
          <w:lang w:val="en-US"/>
        </w:rPr>
        <w:t>.</w:t>
      </w:r>
    </w:p>
    <w:p w14:paraId="5E4914EB" w14:textId="373D1A61" w:rsidR="00D658BC" w:rsidRDefault="00D658BC" w:rsidP="00D658BC">
      <w:pPr>
        <w:ind w:firstLine="360"/>
        <w:jc w:val="both"/>
        <w:rPr>
          <w:lang w:val="en-US"/>
        </w:rPr>
      </w:pPr>
      <w:proofErr w:type="spellStart"/>
      <w:r w:rsidRPr="00D658BC">
        <w:rPr>
          <w:lang w:val="en-US"/>
        </w:rPr>
        <w:t>Pentru</w:t>
      </w:r>
      <w:proofErr w:type="spellEnd"/>
      <w:r w:rsidRPr="00D658BC">
        <w:rPr>
          <w:lang w:val="en-US"/>
        </w:rPr>
        <w:t xml:space="preserve"> a </w:t>
      </w:r>
      <w:proofErr w:type="spellStart"/>
      <w:r w:rsidRPr="00D658BC">
        <w:rPr>
          <w:lang w:val="en-US"/>
        </w:rPr>
        <w:t>gestiona</w:t>
      </w:r>
      <w:proofErr w:type="spellEnd"/>
      <w:r w:rsidRPr="00D658BC">
        <w:rPr>
          <w:lang w:val="en-US"/>
        </w:rPr>
        <w:t xml:space="preserve"> </w:t>
      </w:r>
      <w:proofErr w:type="spellStart"/>
      <w:r w:rsidRPr="00D658BC">
        <w:rPr>
          <w:lang w:val="en-US"/>
        </w:rPr>
        <w:t>aceste</w:t>
      </w:r>
      <w:proofErr w:type="spellEnd"/>
      <w:r w:rsidRPr="00D658BC">
        <w:rPr>
          <w:lang w:val="en-US"/>
        </w:rPr>
        <w:t xml:space="preserve"> </w:t>
      </w:r>
      <w:proofErr w:type="spellStart"/>
      <w:r w:rsidRPr="00D658BC">
        <w:rPr>
          <w:lang w:val="en-US"/>
        </w:rPr>
        <w:t>valori</w:t>
      </w:r>
      <w:proofErr w:type="spellEnd"/>
      <w:r w:rsidRPr="00D658BC">
        <w:rPr>
          <w:lang w:val="en-US"/>
        </w:rPr>
        <w:t xml:space="preserve"> </w:t>
      </w:r>
      <w:proofErr w:type="spellStart"/>
      <w:r w:rsidRPr="00D658BC">
        <w:rPr>
          <w:lang w:val="en-US"/>
        </w:rPr>
        <w:t>lipsă</w:t>
      </w:r>
      <w:proofErr w:type="spellEnd"/>
      <w:r w:rsidRPr="00D658BC">
        <w:rPr>
          <w:lang w:val="en-US"/>
        </w:rPr>
        <w:t xml:space="preserve">, se </w:t>
      </w:r>
      <w:proofErr w:type="spellStart"/>
      <w:r w:rsidRPr="00D658BC">
        <w:rPr>
          <w:lang w:val="en-US"/>
        </w:rPr>
        <w:t>va</w:t>
      </w:r>
      <w:proofErr w:type="spellEnd"/>
      <w:r w:rsidRPr="00D658BC">
        <w:rPr>
          <w:lang w:val="en-US"/>
        </w:rPr>
        <w:t xml:space="preserve"> </w:t>
      </w:r>
      <w:proofErr w:type="spellStart"/>
      <w:r w:rsidRPr="00D658BC">
        <w:rPr>
          <w:lang w:val="en-US"/>
        </w:rPr>
        <w:t>compara</w:t>
      </w:r>
      <w:proofErr w:type="spellEnd"/>
      <w:r w:rsidRPr="00D658BC">
        <w:rPr>
          <w:lang w:val="en-US"/>
        </w:rPr>
        <w:t xml:space="preserve"> un model de </w:t>
      </w:r>
      <w:proofErr w:type="spellStart"/>
      <w:r w:rsidRPr="00D658BC">
        <w:rPr>
          <w:lang w:val="en-US"/>
        </w:rPr>
        <w:t>regresie</w:t>
      </w:r>
      <w:proofErr w:type="spellEnd"/>
      <w:r w:rsidRPr="00D658BC">
        <w:rPr>
          <w:lang w:val="en-US"/>
        </w:rPr>
        <w:t xml:space="preserve"> </w:t>
      </w:r>
      <w:proofErr w:type="spellStart"/>
      <w:r w:rsidRPr="00D658BC">
        <w:rPr>
          <w:lang w:val="en-US"/>
        </w:rPr>
        <w:t>liniară</w:t>
      </w:r>
      <w:proofErr w:type="spellEnd"/>
      <w:r w:rsidRPr="00D658BC">
        <w:rPr>
          <w:lang w:val="en-US"/>
        </w:rPr>
        <w:t xml:space="preserve"> </w:t>
      </w:r>
      <w:proofErr w:type="spellStart"/>
      <w:r w:rsidRPr="00D658BC">
        <w:rPr>
          <w:lang w:val="en-US"/>
        </w:rPr>
        <w:t>și</w:t>
      </w:r>
      <w:proofErr w:type="spellEnd"/>
      <w:r w:rsidRPr="00D658BC">
        <w:rPr>
          <w:lang w:val="en-US"/>
        </w:rPr>
        <w:t xml:space="preserve"> K-Nearest Neighbors, </w:t>
      </w:r>
      <w:proofErr w:type="spellStart"/>
      <w:r w:rsidRPr="00D658BC">
        <w:rPr>
          <w:lang w:val="en-US"/>
        </w:rPr>
        <w:t>iar</w:t>
      </w:r>
      <w:proofErr w:type="spellEnd"/>
      <w:r w:rsidRPr="00D658BC">
        <w:rPr>
          <w:lang w:val="en-US"/>
        </w:rPr>
        <w:t xml:space="preserve"> </w:t>
      </w:r>
      <w:proofErr w:type="spellStart"/>
      <w:r w:rsidRPr="00D658BC">
        <w:rPr>
          <w:lang w:val="en-US"/>
        </w:rPr>
        <w:t>valorile</w:t>
      </w:r>
      <w:proofErr w:type="spellEnd"/>
      <w:r w:rsidRPr="00D658BC">
        <w:rPr>
          <w:lang w:val="en-US"/>
        </w:rPr>
        <w:t xml:space="preserve"> </w:t>
      </w:r>
      <w:proofErr w:type="spellStart"/>
      <w:r w:rsidRPr="00D658BC">
        <w:rPr>
          <w:lang w:val="en-US"/>
        </w:rPr>
        <w:t>lipsă</w:t>
      </w:r>
      <w:proofErr w:type="spellEnd"/>
      <w:r w:rsidRPr="00D658BC">
        <w:rPr>
          <w:lang w:val="en-US"/>
        </w:rPr>
        <w:t xml:space="preserve"> </w:t>
      </w:r>
      <w:proofErr w:type="spellStart"/>
      <w:r w:rsidRPr="00D658BC">
        <w:rPr>
          <w:lang w:val="en-US"/>
        </w:rPr>
        <w:t>vor</w:t>
      </w:r>
      <w:proofErr w:type="spellEnd"/>
      <w:r w:rsidRPr="00D658BC">
        <w:rPr>
          <w:lang w:val="en-US"/>
        </w:rPr>
        <w:t xml:space="preserve"> fi </w:t>
      </w:r>
      <w:proofErr w:type="spellStart"/>
      <w:r w:rsidRPr="00D658BC">
        <w:rPr>
          <w:lang w:val="en-US"/>
        </w:rPr>
        <w:t>imputate</w:t>
      </w:r>
      <w:proofErr w:type="spellEnd"/>
      <w:r w:rsidRPr="00D658BC">
        <w:rPr>
          <w:lang w:val="en-US"/>
        </w:rPr>
        <w:t xml:space="preserve"> </w:t>
      </w:r>
      <w:proofErr w:type="spellStart"/>
      <w:r w:rsidRPr="00D658BC">
        <w:rPr>
          <w:lang w:val="en-US"/>
        </w:rPr>
        <w:t>folosind</w:t>
      </w:r>
      <w:proofErr w:type="spellEnd"/>
      <w:r w:rsidRPr="00D658BC">
        <w:rPr>
          <w:lang w:val="en-US"/>
        </w:rPr>
        <w:t xml:space="preserve"> </w:t>
      </w:r>
      <w:proofErr w:type="spellStart"/>
      <w:r w:rsidRPr="00D658BC">
        <w:rPr>
          <w:lang w:val="en-US"/>
        </w:rPr>
        <w:t>modelul</w:t>
      </w:r>
      <w:proofErr w:type="spellEnd"/>
      <w:r w:rsidRPr="00D658BC">
        <w:rPr>
          <w:lang w:val="en-US"/>
        </w:rPr>
        <w:t xml:space="preserve"> mai performant.</w:t>
      </w:r>
    </w:p>
    <w:p w14:paraId="20D924EF" w14:textId="3D352A9E" w:rsidR="00D658BC" w:rsidRDefault="00D658BC" w:rsidP="00D658BC">
      <w:pPr>
        <w:jc w:val="both"/>
        <w:rPr>
          <w:b/>
          <w:bCs/>
          <w:sz w:val="28"/>
          <w:szCs w:val="28"/>
          <w:lang w:val="en-US"/>
        </w:rPr>
      </w:pPr>
      <w:r w:rsidRPr="00D658BC">
        <w:rPr>
          <w:b/>
          <w:bCs/>
          <w:sz w:val="28"/>
          <w:szCs w:val="28"/>
          <w:lang w:val="en-US"/>
        </w:rPr>
        <w:t xml:space="preserve">Analiza </w:t>
      </w:r>
      <w:proofErr w:type="spellStart"/>
      <w:r w:rsidRPr="00D658BC">
        <w:rPr>
          <w:b/>
          <w:bCs/>
          <w:sz w:val="28"/>
          <w:szCs w:val="28"/>
          <w:lang w:val="en-US"/>
        </w:rPr>
        <w:t>exploratorie</w:t>
      </w:r>
      <w:proofErr w:type="spellEnd"/>
      <w:r w:rsidRPr="00D658BC">
        <w:rPr>
          <w:b/>
          <w:bCs/>
          <w:sz w:val="28"/>
          <w:szCs w:val="28"/>
          <w:lang w:val="en-US"/>
        </w:rPr>
        <w:t xml:space="preserve"> a </w:t>
      </w:r>
      <w:proofErr w:type="spellStart"/>
      <w:r w:rsidRPr="00D658BC">
        <w:rPr>
          <w:b/>
          <w:bCs/>
          <w:sz w:val="28"/>
          <w:szCs w:val="28"/>
          <w:lang w:val="en-US"/>
        </w:rPr>
        <w:t>datelor</w:t>
      </w:r>
      <w:proofErr w:type="spellEnd"/>
    </w:p>
    <w:p w14:paraId="04AC5B3D" w14:textId="77777777" w:rsidR="00D658BC" w:rsidRPr="00D658BC" w:rsidRDefault="00D658BC" w:rsidP="00D658BC">
      <w:pPr>
        <w:pStyle w:val="a5"/>
        <w:numPr>
          <w:ilvl w:val="0"/>
          <w:numId w:val="18"/>
        </w:numPr>
        <w:jc w:val="both"/>
        <w:rPr>
          <w:lang w:val="en-US"/>
        </w:rPr>
      </w:pPr>
      <w:r w:rsidRPr="00D658BC">
        <w:rPr>
          <w:lang w:val="en-US"/>
        </w:rPr>
        <w:t>title              object</w:t>
      </w:r>
    </w:p>
    <w:p w14:paraId="6334E283" w14:textId="77777777" w:rsidR="00D658BC" w:rsidRPr="00D658BC" w:rsidRDefault="00D658BC" w:rsidP="00D658BC">
      <w:pPr>
        <w:pStyle w:val="a5"/>
        <w:numPr>
          <w:ilvl w:val="0"/>
          <w:numId w:val="18"/>
        </w:numPr>
        <w:jc w:val="both"/>
        <w:rPr>
          <w:lang w:val="en-US"/>
        </w:rPr>
      </w:pPr>
      <w:r w:rsidRPr="00D658BC">
        <w:rPr>
          <w:lang w:val="en-US"/>
        </w:rPr>
        <w:t>year                int64</w:t>
      </w:r>
    </w:p>
    <w:p w14:paraId="7EE2B3FF" w14:textId="77777777" w:rsidR="00D658BC" w:rsidRPr="00D658BC" w:rsidRDefault="00D658BC" w:rsidP="00D658BC">
      <w:pPr>
        <w:pStyle w:val="a5"/>
        <w:numPr>
          <w:ilvl w:val="0"/>
          <w:numId w:val="18"/>
        </w:numPr>
        <w:jc w:val="both"/>
        <w:rPr>
          <w:lang w:val="en-US"/>
        </w:rPr>
      </w:pPr>
      <w:r w:rsidRPr="00D658BC">
        <w:rPr>
          <w:lang w:val="en-US"/>
        </w:rPr>
        <w:t>runtime             int64</w:t>
      </w:r>
    </w:p>
    <w:p w14:paraId="5A2039DE" w14:textId="77777777" w:rsidR="00D658BC" w:rsidRPr="00D658BC" w:rsidRDefault="00D658BC" w:rsidP="00D658BC">
      <w:pPr>
        <w:pStyle w:val="a5"/>
        <w:numPr>
          <w:ilvl w:val="0"/>
          <w:numId w:val="18"/>
        </w:numPr>
        <w:jc w:val="both"/>
        <w:rPr>
          <w:lang w:val="en-US"/>
        </w:rPr>
      </w:pPr>
      <w:r w:rsidRPr="00D658BC">
        <w:rPr>
          <w:lang w:val="en-US"/>
        </w:rPr>
        <w:t>certificate        object</w:t>
      </w:r>
    </w:p>
    <w:p w14:paraId="2158D9C9" w14:textId="77777777" w:rsidR="00D658BC" w:rsidRPr="00D658BC" w:rsidRDefault="00D658BC" w:rsidP="00D658BC">
      <w:pPr>
        <w:pStyle w:val="a5"/>
        <w:numPr>
          <w:ilvl w:val="0"/>
          <w:numId w:val="18"/>
        </w:numPr>
        <w:jc w:val="both"/>
        <w:rPr>
          <w:lang w:val="en-US"/>
        </w:rPr>
      </w:pPr>
      <w:r w:rsidRPr="00D658BC">
        <w:rPr>
          <w:lang w:val="en-US"/>
        </w:rPr>
        <w:t>genre              object</w:t>
      </w:r>
    </w:p>
    <w:p w14:paraId="68A7A937" w14:textId="77777777" w:rsidR="00D658BC" w:rsidRPr="00D658BC" w:rsidRDefault="00D658BC" w:rsidP="00D658BC">
      <w:pPr>
        <w:pStyle w:val="a5"/>
        <w:numPr>
          <w:ilvl w:val="0"/>
          <w:numId w:val="18"/>
        </w:numPr>
        <w:jc w:val="both"/>
        <w:rPr>
          <w:lang w:val="en-US"/>
        </w:rPr>
      </w:pPr>
      <w:r w:rsidRPr="00D658BC">
        <w:rPr>
          <w:lang w:val="en-US"/>
        </w:rPr>
        <w:t>director           object</w:t>
      </w:r>
    </w:p>
    <w:p w14:paraId="0313A1D7" w14:textId="77777777" w:rsidR="00D658BC" w:rsidRPr="00D658BC" w:rsidRDefault="00D658BC" w:rsidP="00D658BC">
      <w:pPr>
        <w:pStyle w:val="a5"/>
        <w:numPr>
          <w:ilvl w:val="0"/>
          <w:numId w:val="18"/>
        </w:numPr>
        <w:jc w:val="both"/>
        <w:rPr>
          <w:lang w:val="en-US"/>
        </w:rPr>
      </w:pPr>
      <w:r w:rsidRPr="00D658BC">
        <w:rPr>
          <w:lang w:val="en-US"/>
        </w:rPr>
        <w:t>stars              object</w:t>
      </w:r>
    </w:p>
    <w:p w14:paraId="23345613" w14:textId="77777777" w:rsidR="00D658BC" w:rsidRPr="00D658BC" w:rsidRDefault="00D658BC" w:rsidP="00D658BC">
      <w:pPr>
        <w:pStyle w:val="a5"/>
        <w:numPr>
          <w:ilvl w:val="0"/>
          <w:numId w:val="18"/>
        </w:numPr>
        <w:jc w:val="both"/>
        <w:rPr>
          <w:lang w:val="en-US"/>
        </w:rPr>
      </w:pPr>
      <w:r w:rsidRPr="00D658BC">
        <w:rPr>
          <w:lang w:val="en-US"/>
        </w:rPr>
        <w:t>rating            float64</w:t>
      </w:r>
    </w:p>
    <w:p w14:paraId="29D6EDC0" w14:textId="77777777" w:rsidR="00D658BC" w:rsidRPr="00D658BC" w:rsidRDefault="00D658BC" w:rsidP="00D658BC">
      <w:pPr>
        <w:pStyle w:val="a5"/>
        <w:numPr>
          <w:ilvl w:val="0"/>
          <w:numId w:val="18"/>
        </w:numPr>
        <w:jc w:val="both"/>
        <w:rPr>
          <w:lang w:val="en-US"/>
        </w:rPr>
      </w:pPr>
      <w:proofErr w:type="spellStart"/>
      <w:r w:rsidRPr="00D658BC">
        <w:rPr>
          <w:lang w:val="en-US"/>
        </w:rPr>
        <w:t>metascore</w:t>
      </w:r>
      <w:proofErr w:type="spellEnd"/>
      <w:r w:rsidRPr="00D658BC">
        <w:rPr>
          <w:lang w:val="en-US"/>
        </w:rPr>
        <w:t xml:space="preserve">         float64</w:t>
      </w:r>
    </w:p>
    <w:p w14:paraId="356B96DF" w14:textId="77777777" w:rsidR="00D658BC" w:rsidRPr="00D658BC" w:rsidRDefault="00D658BC" w:rsidP="00D658BC">
      <w:pPr>
        <w:pStyle w:val="a5"/>
        <w:numPr>
          <w:ilvl w:val="0"/>
          <w:numId w:val="18"/>
        </w:numPr>
        <w:jc w:val="both"/>
        <w:rPr>
          <w:lang w:val="en-US"/>
        </w:rPr>
      </w:pPr>
      <w:r w:rsidRPr="00D658BC">
        <w:rPr>
          <w:lang w:val="en-US"/>
        </w:rPr>
        <w:t>votes               int64</w:t>
      </w:r>
    </w:p>
    <w:p w14:paraId="7B87C4B8" w14:textId="77777777" w:rsidR="00D658BC" w:rsidRPr="00D658BC" w:rsidRDefault="00D658BC" w:rsidP="00D658BC">
      <w:pPr>
        <w:pStyle w:val="a5"/>
        <w:numPr>
          <w:ilvl w:val="0"/>
          <w:numId w:val="18"/>
        </w:numPr>
        <w:jc w:val="both"/>
        <w:rPr>
          <w:lang w:val="en-US"/>
        </w:rPr>
      </w:pPr>
      <w:r w:rsidRPr="00D658BC">
        <w:rPr>
          <w:lang w:val="en-US"/>
        </w:rPr>
        <w:t>gross             float64</w:t>
      </w:r>
    </w:p>
    <w:p w14:paraId="2292D3A3" w14:textId="77777777" w:rsidR="00D658BC" w:rsidRPr="00D658BC" w:rsidRDefault="00D658BC" w:rsidP="00D658BC">
      <w:pPr>
        <w:pStyle w:val="a5"/>
        <w:numPr>
          <w:ilvl w:val="0"/>
          <w:numId w:val="18"/>
        </w:numPr>
        <w:jc w:val="both"/>
        <w:rPr>
          <w:lang w:val="en-US"/>
        </w:rPr>
      </w:pPr>
      <w:proofErr w:type="spellStart"/>
      <w:r w:rsidRPr="00D658BC">
        <w:rPr>
          <w:lang w:val="en-US"/>
        </w:rPr>
        <w:t>pred_metascore</w:t>
      </w:r>
      <w:proofErr w:type="spellEnd"/>
      <w:r w:rsidRPr="00D658BC">
        <w:rPr>
          <w:lang w:val="en-US"/>
        </w:rPr>
        <w:t xml:space="preserve">    float64</w:t>
      </w:r>
    </w:p>
    <w:p w14:paraId="75CDD360" w14:textId="77777777" w:rsidR="00D658BC" w:rsidRPr="00D658BC" w:rsidRDefault="00D658BC" w:rsidP="00D658BC">
      <w:pPr>
        <w:pStyle w:val="a5"/>
        <w:numPr>
          <w:ilvl w:val="0"/>
          <w:numId w:val="18"/>
        </w:numPr>
        <w:jc w:val="both"/>
        <w:rPr>
          <w:lang w:val="en-US"/>
        </w:rPr>
      </w:pPr>
      <w:proofErr w:type="spellStart"/>
      <w:r w:rsidRPr="00D658BC">
        <w:rPr>
          <w:lang w:val="en-US"/>
        </w:rPr>
        <w:t>pred_gross</w:t>
      </w:r>
      <w:proofErr w:type="spellEnd"/>
      <w:r w:rsidRPr="00D658BC">
        <w:rPr>
          <w:lang w:val="en-US"/>
        </w:rPr>
        <w:t xml:space="preserve">        float64</w:t>
      </w:r>
    </w:p>
    <w:p w14:paraId="010B87BD" w14:textId="74330ECC" w:rsidR="00D658BC" w:rsidRDefault="00D658BC" w:rsidP="00D658BC">
      <w:pPr>
        <w:pStyle w:val="a5"/>
        <w:numPr>
          <w:ilvl w:val="0"/>
          <w:numId w:val="18"/>
        </w:numPr>
        <w:jc w:val="both"/>
        <w:rPr>
          <w:lang w:val="en-US"/>
        </w:rPr>
      </w:pPr>
      <w:proofErr w:type="spellStart"/>
      <w:r w:rsidRPr="00D658BC">
        <w:rPr>
          <w:lang w:val="en-US"/>
        </w:rPr>
        <w:t>dtype</w:t>
      </w:r>
      <w:proofErr w:type="spellEnd"/>
      <w:r w:rsidRPr="00D658BC">
        <w:rPr>
          <w:lang w:val="en-US"/>
        </w:rPr>
        <w:t>: object</w:t>
      </w:r>
    </w:p>
    <w:p w14:paraId="4009A05F" w14:textId="77777777" w:rsidR="00D658BC" w:rsidRPr="00BE11C5" w:rsidRDefault="00D658BC" w:rsidP="00EF5C74">
      <w:pPr>
        <w:jc w:val="both"/>
        <w:rPr>
          <w:lang w:val="ru-RU"/>
        </w:rPr>
      </w:pPr>
    </w:p>
    <w:p w14:paraId="6440202A" w14:textId="7C3400A1" w:rsidR="00534FA9" w:rsidRDefault="00534FA9" w:rsidP="00534FA9">
      <w:pPr>
        <w:rPr>
          <w:b/>
          <w:bCs/>
        </w:rPr>
      </w:pPr>
      <w:r w:rsidRPr="00534FA9">
        <w:rPr>
          <w:b/>
          <w:bCs/>
        </w:rPr>
        <w:t>Codul disponibil</w:t>
      </w:r>
    </w:p>
    <w:p w14:paraId="796EB391" w14:textId="58DA5CB2" w:rsidR="00534FA9" w:rsidRDefault="00534FA9" w:rsidP="00534FA9">
      <w:r>
        <w:rPr>
          <w:b/>
          <w:bCs/>
        </w:rPr>
        <w:tab/>
      </w:r>
      <w:r>
        <w:t>Întregul cod pentru executarea operațiilor,și pentru crearea modelului de regresie logistcă, este dispobil pe link-ul:</w:t>
      </w:r>
      <w:r w:rsidR="00E80D89" w:rsidRPr="00E80D89">
        <w:t xml:space="preserve"> </w:t>
      </w:r>
      <w:hyperlink r:id="rId5" w:history="1">
        <w:r w:rsidR="00E80D89" w:rsidRPr="004F51A2">
          <w:rPr>
            <w:rStyle w:val="a4"/>
          </w:rPr>
          <w:t>https://github.com/NikMineZx/Analiza-Datelor</w:t>
        </w:r>
      </w:hyperlink>
    </w:p>
    <w:p w14:paraId="35B93E96" w14:textId="0F17FACB" w:rsidR="00534FA9" w:rsidRDefault="00534FA9"/>
    <w:p w14:paraId="705BCFDF" w14:textId="3258E47C" w:rsidR="00534FA9" w:rsidRDefault="00B7076E" w:rsidP="00534FA9">
      <w:pPr>
        <w:rPr>
          <w:b/>
          <w:bCs/>
          <w:lang w:val="en-US"/>
        </w:rPr>
      </w:pPr>
      <w:r w:rsidRPr="00D658BC">
        <w:rPr>
          <w:b/>
          <w:bCs/>
        </w:rPr>
        <w:t>Rezultate</w:t>
      </w:r>
      <w:r w:rsidR="00D658BC">
        <w:rPr>
          <w:b/>
          <w:bCs/>
          <w:lang w:val="en-US"/>
        </w:rPr>
        <w:t>:</w:t>
      </w:r>
    </w:p>
    <w:p w14:paraId="404CD681" w14:textId="77777777" w:rsidR="00BE11C5" w:rsidRDefault="00BE11C5" w:rsidP="00BE11C5">
      <w:pPr>
        <w:keepNext/>
      </w:pPr>
      <w:r>
        <w:rPr>
          <w:b/>
          <w:bCs/>
          <w:noProof/>
          <w:lang w:val="en-US"/>
        </w:rPr>
        <w:drawing>
          <wp:inline distT="0" distB="0" distL="0" distR="0" wp14:anchorId="2EFE833B" wp14:editId="27FDBA76">
            <wp:extent cx="5731510" cy="6072505"/>
            <wp:effectExtent l="0" t="0" r="2540" b="4445"/>
            <wp:docPr id="63369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94117" name="Рисунок 633694117"/>
                    <pic:cNvPicPr/>
                  </pic:nvPicPr>
                  <pic:blipFill>
                    <a:blip r:embed="rId6">
                      <a:extLst>
                        <a:ext uri="{28A0092B-C50C-407E-A947-70E740481C1C}">
                          <a14:useLocalDpi xmlns:a14="http://schemas.microsoft.com/office/drawing/2010/main" val="0"/>
                        </a:ext>
                      </a:extLst>
                    </a:blip>
                    <a:stretch>
                      <a:fillRect/>
                    </a:stretch>
                  </pic:blipFill>
                  <pic:spPr>
                    <a:xfrm>
                      <a:off x="0" y="0"/>
                      <a:ext cx="5731510" cy="6072505"/>
                    </a:xfrm>
                    <a:prstGeom prst="rect">
                      <a:avLst/>
                    </a:prstGeom>
                  </pic:spPr>
                </pic:pic>
              </a:graphicData>
            </a:graphic>
          </wp:inline>
        </w:drawing>
      </w:r>
    </w:p>
    <w:p w14:paraId="638B75F4" w14:textId="04954E3E" w:rsidR="00D658BC" w:rsidRDefault="00BE11C5" w:rsidP="00BE11C5">
      <w:pPr>
        <w:pStyle w:val="a7"/>
        <w:jc w:val="center"/>
        <w:rPr>
          <w:lang w:val="ro-MD"/>
        </w:rPr>
      </w:pPr>
      <w:r>
        <w:t xml:space="preserve">Figure </w:t>
      </w:r>
      <w:fldSimple w:instr=" SEQ Figure \* ARABIC ">
        <w:r>
          <w:rPr>
            <w:noProof/>
          </w:rPr>
          <w:t>1</w:t>
        </w:r>
      </w:fldSimple>
      <w:r w:rsidRPr="00BE11C5">
        <w:rPr>
          <w:lang w:val="en-US"/>
        </w:rPr>
        <w:t xml:space="preserve"> </w:t>
      </w:r>
      <w:r>
        <w:rPr>
          <w:lang w:val="ro-MD"/>
        </w:rPr>
        <w:t>IMDb Reitingul pe Durata</w:t>
      </w:r>
    </w:p>
    <w:p w14:paraId="512DC27D" w14:textId="7360B6DA" w:rsidR="00BE11C5" w:rsidRDefault="00BE11C5" w:rsidP="00BE11C5">
      <w:pPr>
        <w:spacing w:after="0" w:line="360" w:lineRule="auto"/>
        <w:ind w:firstLine="708"/>
        <w:jc w:val="both"/>
        <w:rPr>
          <w:lang w:val="en-US"/>
        </w:rPr>
      </w:pPr>
      <w:proofErr w:type="spellStart"/>
      <w:r w:rsidRPr="00BE11C5">
        <w:rPr>
          <w:lang w:val="en-US"/>
        </w:rPr>
        <w:t>Privind</w:t>
      </w:r>
      <w:proofErr w:type="spellEnd"/>
      <w:r w:rsidRPr="00BE11C5">
        <w:rPr>
          <w:lang w:val="en-US"/>
        </w:rPr>
        <w:t xml:space="preserve"> </w:t>
      </w:r>
      <w:proofErr w:type="spellStart"/>
      <w:r w:rsidRPr="00BE11C5">
        <w:rPr>
          <w:lang w:val="en-US"/>
        </w:rPr>
        <w:t>coeficientul</w:t>
      </w:r>
      <w:proofErr w:type="spellEnd"/>
      <w:r w:rsidRPr="00BE11C5">
        <w:rPr>
          <w:lang w:val="en-US"/>
        </w:rPr>
        <w:t xml:space="preserve"> de </w:t>
      </w:r>
      <w:proofErr w:type="spellStart"/>
      <w:r w:rsidRPr="00BE11C5">
        <w:rPr>
          <w:lang w:val="en-US"/>
        </w:rPr>
        <w:t>corelație</w:t>
      </w:r>
      <w:proofErr w:type="spellEnd"/>
      <w:r w:rsidRPr="00BE11C5">
        <w:rPr>
          <w:lang w:val="en-US"/>
        </w:rPr>
        <w:t xml:space="preserve"> </w:t>
      </w:r>
      <w:proofErr w:type="spellStart"/>
      <w:r w:rsidRPr="00BE11C5">
        <w:rPr>
          <w:lang w:val="en-US"/>
        </w:rPr>
        <w:t>dintre</w:t>
      </w:r>
      <w:proofErr w:type="spellEnd"/>
      <w:r w:rsidRPr="00BE11C5">
        <w:rPr>
          <w:lang w:val="en-US"/>
        </w:rPr>
        <w:t xml:space="preserve"> „</w:t>
      </w:r>
      <w:proofErr w:type="spellStart"/>
      <w:r w:rsidRPr="00BE11C5">
        <w:rPr>
          <w:lang w:val="en-US"/>
        </w:rPr>
        <w:t>durată</w:t>
      </w:r>
      <w:proofErr w:type="spellEnd"/>
      <w:r w:rsidRPr="00BE11C5">
        <w:rPr>
          <w:lang w:val="en-US"/>
        </w:rPr>
        <w:t xml:space="preserve"> de </w:t>
      </w:r>
      <w:proofErr w:type="spellStart"/>
      <w:r w:rsidRPr="00BE11C5">
        <w:rPr>
          <w:lang w:val="en-US"/>
        </w:rPr>
        <w:t>rulare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evaluare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tendința</w:t>
      </w:r>
      <w:proofErr w:type="spellEnd"/>
      <w:r w:rsidRPr="00BE11C5">
        <w:rPr>
          <w:lang w:val="en-US"/>
        </w:rPr>
        <w:t xml:space="preserve"> </w:t>
      </w:r>
      <w:proofErr w:type="spellStart"/>
      <w:r w:rsidRPr="00BE11C5">
        <w:rPr>
          <w:lang w:val="en-US"/>
        </w:rPr>
        <w:t>generală</w:t>
      </w:r>
      <w:proofErr w:type="spellEnd"/>
      <w:r w:rsidRPr="00BE11C5">
        <w:rPr>
          <w:lang w:val="en-US"/>
        </w:rPr>
        <w:t xml:space="preserve"> </w:t>
      </w:r>
      <w:proofErr w:type="gramStart"/>
      <w:r w:rsidRPr="00BE11C5">
        <w:rPr>
          <w:lang w:val="en-US"/>
        </w:rPr>
        <w:t>a</w:t>
      </w:r>
      <w:proofErr w:type="gramEnd"/>
      <w:r w:rsidRPr="00BE11C5">
        <w:rPr>
          <w:lang w:val="en-US"/>
        </w:rPr>
        <w:t xml:space="preserve"> </w:t>
      </w:r>
      <w:proofErr w:type="spellStart"/>
      <w:r w:rsidRPr="00BE11C5">
        <w:rPr>
          <w:lang w:val="en-US"/>
        </w:rPr>
        <w:t>intrigii</w:t>
      </w:r>
      <w:proofErr w:type="spellEnd"/>
      <w:r w:rsidRPr="00BE11C5">
        <w:rPr>
          <w:lang w:val="en-US"/>
        </w:rPr>
        <w:t xml:space="preserve"> de mai sus, se pare </w:t>
      </w:r>
      <w:proofErr w:type="spellStart"/>
      <w:r w:rsidRPr="00BE11C5">
        <w:rPr>
          <w:lang w:val="en-US"/>
        </w:rPr>
        <w:t>că</w:t>
      </w:r>
      <w:proofErr w:type="spellEnd"/>
      <w:r w:rsidRPr="00BE11C5">
        <w:rPr>
          <w:lang w:val="en-US"/>
        </w:rPr>
        <w:t xml:space="preserve"> </w:t>
      </w:r>
      <w:proofErr w:type="spellStart"/>
      <w:r w:rsidRPr="00BE11C5">
        <w:rPr>
          <w:lang w:val="en-US"/>
        </w:rPr>
        <w:t>oamenii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se </w:t>
      </w:r>
      <w:proofErr w:type="spellStart"/>
      <w:r w:rsidRPr="00BE11C5">
        <w:rPr>
          <w:lang w:val="en-US"/>
        </w:rPr>
        <w:t>bucure</w:t>
      </w:r>
      <w:proofErr w:type="spellEnd"/>
      <w:r w:rsidRPr="00BE11C5">
        <w:rPr>
          <w:lang w:val="en-US"/>
        </w:rPr>
        <w:t xml:space="preserve"> de </w:t>
      </w:r>
      <w:proofErr w:type="spellStart"/>
      <w:r w:rsidRPr="00BE11C5">
        <w:rPr>
          <w:lang w:val="en-US"/>
        </w:rPr>
        <w:t>filme</w:t>
      </w:r>
      <w:proofErr w:type="spellEnd"/>
      <w:r w:rsidRPr="00BE11C5">
        <w:rPr>
          <w:lang w:val="en-US"/>
        </w:rPr>
        <w:t xml:space="preserve"> mai lungi. Cu </w:t>
      </w:r>
      <w:proofErr w:type="spellStart"/>
      <w:r w:rsidRPr="00BE11C5">
        <w:rPr>
          <w:lang w:val="en-US"/>
        </w:rPr>
        <w:t>toate</w:t>
      </w:r>
      <w:proofErr w:type="spellEnd"/>
      <w:r w:rsidRPr="00BE11C5">
        <w:rPr>
          <w:lang w:val="en-US"/>
        </w:rPr>
        <w:t xml:space="preserve"> </w:t>
      </w:r>
      <w:proofErr w:type="spellStart"/>
      <w:r w:rsidRPr="00BE11C5">
        <w:rPr>
          <w:lang w:val="en-US"/>
        </w:rPr>
        <w:t>acestea</w:t>
      </w:r>
      <w:proofErr w:type="spellEnd"/>
      <w:r w:rsidRPr="00BE11C5">
        <w:rPr>
          <w:lang w:val="en-US"/>
        </w:rPr>
        <w:t xml:space="preserve">, </w:t>
      </w:r>
      <w:proofErr w:type="spellStart"/>
      <w:r w:rsidRPr="00BE11C5">
        <w:rPr>
          <w:lang w:val="en-US"/>
        </w:rPr>
        <w:t>această</w:t>
      </w:r>
      <w:proofErr w:type="spellEnd"/>
      <w:r w:rsidRPr="00BE11C5">
        <w:rPr>
          <w:lang w:val="en-US"/>
        </w:rPr>
        <w:t xml:space="preserve"> </w:t>
      </w:r>
      <w:proofErr w:type="spellStart"/>
      <w:r w:rsidRPr="00BE11C5">
        <w:rPr>
          <w:lang w:val="en-US"/>
        </w:rPr>
        <w:t>relație</w:t>
      </w:r>
      <w:proofErr w:type="spellEnd"/>
      <w:r w:rsidRPr="00BE11C5">
        <w:rPr>
          <w:lang w:val="en-US"/>
        </w:rPr>
        <w:t xml:space="preserve"> </w:t>
      </w:r>
      <w:proofErr w:type="spellStart"/>
      <w:r w:rsidRPr="00BE11C5">
        <w:rPr>
          <w:lang w:val="en-US"/>
        </w:rPr>
        <w:t>este</w:t>
      </w:r>
      <w:proofErr w:type="spellEnd"/>
      <w:r w:rsidRPr="00BE11C5">
        <w:rPr>
          <w:lang w:val="en-US"/>
        </w:rPr>
        <w:t xml:space="preserve"> </w:t>
      </w:r>
      <w:proofErr w:type="spellStart"/>
      <w:r w:rsidRPr="00BE11C5">
        <w:rPr>
          <w:lang w:val="en-US"/>
        </w:rPr>
        <w:t>slabă</w:t>
      </w:r>
      <w:proofErr w:type="spellEnd"/>
      <w:r w:rsidRPr="00BE11C5">
        <w:rPr>
          <w:lang w:val="en-US"/>
        </w:rPr>
        <w:t xml:space="preserve">. Mai </w:t>
      </w:r>
      <w:proofErr w:type="spellStart"/>
      <w:r w:rsidRPr="00BE11C5">
        <w:rPr>
          <w:lang w:val="en-US"/>
        </w:rPr>
        <w:t>mult</w:t>
      </w:r>
      <w:proofErr w:type="spellEnd"/>
      <w:r w:rsidRPr="00BE11C5">
        <w:rPr>
          <w:lang w:val="en-US"/>
        </w:rPr>
        <w:t xml:space="preserve">, </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exista</w:t>
      </w:r>
      <w:proofErr w:type="spellEnd"/>
      <w:r w:rsidRPr="00BE11C5">
        <w:rPr>
          <w:lang w:val="en-US"/>
        </w:rPr>
        <w:t xml:space="preserve"> </w:t>
      </w:r>
      <w:proofErr w:type="spellStart"/>
      <w:r w:rsidRPr="00BE11C5">
        <w:rPr>
          <w:lang w:val="en-US"/>
        </w:rPr>
        <w:t>variabile</w:t>
      </w:r>
      <w:proofErr w:type="spellEnd"/>
      <w:r w:rsidRPr="00BE11C5">
        <w:rPr>
          <w:lang w:val="en-US"/>
        </w:rPr>
        <w:t xml:space="preserve"> </w:t>
      </w:r>
      <w:proofErr w:type="spellStart"/>
      <w:r w:rsidRPr="00BE11C5">
        <w:rPr>
          <w:lang w:val="en-US"/>
        </w:rPr>
        <w:t>confuze</w:t>
      </w:r>
      <w:proofErr w:type="spellEnd"/>
      <w:r w:rsidRPr="00BE11C5">
        <w:rPr>
          <w:lang w:val="en-US"/>
        </w:rPr>
        <w:t xml:space="preserve"> care </w:t>
      </w:r>
      <w:proofErr w:type="spellStart"/>
      <w:r w:rsidRPr="00BE11C5">
        <w:rPr>
          <w:lang w:val="en-US"/>
        </w:rPr>
        <w:t>explică</w:t>
      </w:r>
      <w:proofErr w:type="spellEnd"/>
      <w:r w:rsidRPr="00BE11C5">
        <w:rPr>
          <w:lang w:val="en-US"/>
        </w:rPr>
        <w:t xml:space="preserve"> </w:t>
      </w:r>
      <w:proofErr w:type="spellStart"/>
      <w:r w:rsidRPr="00BE11C5">
        <w:rPr>
          <w:lang w:val="en-US"/>
        </w:rPr>
        <w:t>această</w:t>
      </w:r>
      <w:proofErr w:type="spellEnd"/>
      <w:r w:rsidRPr="00BE11C5">
        <w:rPr>
          <w:lang w:val="en-US"/>
        </w:rPr>
        <w:t xml:space="preserve"> </w:t>
      </w:r>
      <w:proofErr w:type="spellStart"/>
      <w:r w:rsidRPr="00BE11C5">
        <w:rPr>
          <w:lang w:val="en-US"/>
        </w:rPr>
        <w:t>relație</w:t>
      </w:r>
      <w:proofErr w:type="spellEnd"/>
      <w:r w:rsidRPr="00BE11C5">
        <w:rPr>
          <w:lang w:val="en-US"/>
        </w:rPr>
        <w:t xml:space="preserve">. De </w:t>
      </w:r>
      <w:proofErr w:type="spellStart"/>
      <w:r w:rsidRPr="00BE11C5">
        <w:rPr>
          <w:lang w:val="en-US"/>
        </w:rPr>
        <w:t>exemplu</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lungi pot </w:t>
      </w:r>
      <w:proofErr w:type="spellStart"/>
      <w:r w:rsidRPr="00BE11C5">
        <w:rPr>
          <w:lang w:val="en-US"/>
        </w:rPr>
        <w:t>avea</w:t>
      </w:r>
      <w:proofErr w:type="spellEnd"/>
      <w:r w:rsidRPr="00BE11C5">
        <w:rPr>
          <w:lang w:val="en-US"/>
        </w:rPr>
        <w:t xml:space="preserve"> </w:t>
      </w:r>
      <w:proofErr w:type="spellStart"/>
      <w:r w:rsidRPr="00BE11C5">
        <w:rPr>
          <w:lang w:val="en-US"/>
        </w:rPr>
        <w:t>tendința</w:t>
      </w:r>
      <w:proofErr w:type="spellEnd"/>
      <w:r w:rsidRPr="00BE11C5">
        <w:rPr>
          <w:lang w:val="en-US"/>
        </w:rPr>
        <w:t xml:space="preserve"> de </w:t>
      </w:r>
      <w:proofErr w:type="gramStart"/>
      <w:r w:rsidRPr="00BE11C5">
        <w:rPr>
          <w:lang w:val="en-US"/>
        </w:rPr>
        <w:t>a</w:t>
      </w:r>
      <w:proofErr w:type="gramEnd"/>
      <w:r w:rsidRPr="00BE11C5">
        <w:rPr>
          <w:lang w:val="en-US"/>
        </w:rPr>
        <w:t xml:space="preserve"> </w:t>
      </w:r>
      <w:proofErr w:type="spellStart"/>
      <w:r w:rsidRPr="00BE11C5">
        <w:rPr>
          <w:lang w:val="en-US"/>
        </w:rPr>
        <w:t>avea</w:t>
      </w:r>
      <w:proofErr w:type="spellEnd"/>
      <w:r w:rsidRPr="00BE11C5">
        <w:rPr>
          <w:lang w:val="en-US"/>
        </w:rPr>
        <w:t xml:space="preserve"> </w:t>
      </w:r>
      <w:proofErr w:type="spellStart"/>
      <w:r w:rsidRPr="00BE11C5">
        <w:rPr>
          <w:lang w:val="en-US"/>
        </w:rPr>
        <w:t>investiții</w:t>
      </w:r>
      <w:proofErr w:type="spellEnd"/>
      <w:r w:rsidRPr="00BE11C5">
        <w:rPr>
          <w:lang w:val="en-US"/>
        </w:rPr>
        <w:t xml:space="preserve"> mai </w:t>
      </w:r>
      <w:proofErr w:type="spellStart"/>
      <w:r w:rsidRPr="00BE11C5">
        <w:rPr>
          <w:lang w:val="en-US"/>
        </w:rPr>
        <w:t>bune</w:t>
      </w:r>
      <w:proofErr w:type="spellEnd"/>
      <w:r w:rsidRPr="00BE11C5">
        <w:rPr>
          <w:lang w:val="en-US"/>
        </w:rPr>
        <w:t xml:space="preserve"> </w:t>
      </w:r>
      <w:proofErr w:type="spellStart"/>
      <w:r w:rsidRPr="00BE11C5">
        <w:rPr>
          <w:lang w:val="en-US"/>
        </w:rPr>
        <w:t>și</w:t>
      </w:r>
      <w:proofErr w:type="spellEnd"/>
      <w:r w:rsidRPr="00BE11C5">
        <w:rPr>
          <w:lang w:val="en-US"/>
        </w:rPr>
        <w:t xml:space="preserve"> o </w:t>
      </w:r>
      <w:proofErr w:type="spellStart"/>
      <w:r w:rsidRPr="00BE11C5">
        <w:rPr>
          <w:lang w:val="en-US"/>
        </w:rPr>
        <w:t>calitate</w:t>
      </w:r>
      <w:proofErr w:type="spellEnd"/>
      <w:r w:rsidRPr="00BE11C5">
        <w:rPr>
          <w:lang w:val="en-US"/>
        </w:rPr>
        <w:t xml:space="preserve"> mai </w:t>
      </w:r>
      <w:proofErr w:type="spellStart"/>
      <w:r w:rsidRPr="00BE11C5">
        <w:rPr>
          <w:lang w:val="en-US"/>
        </w:rPr>
        <w:t>bună</w:t>
      </w:r>
      <w:proofErr w:type="spellEnd"/>
      <w:r w:rsidRPr="00BE11C5">
        <w:rPr>
          <w:lang w:val="en-US"/>
        </w:rPr>
        <w:t xml:space="preserve"> a </w:t>
      </w:r>
      <w:proofErr w:type="spellStart"/>
      <w:r w:rsidRPr="00BE11C5">
        <w:rPr>
          <w:lang w:val="en-US"/>
        </w:rPr>
        <w:t>producției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prin</w:t>
      </w:r>
      <w:proofErr w:type="spellEnd"/>
      <w:r w:rsidRPr="00BE11C5">
        <w:rPr>
          <w:lang w:val="en-US"/>
        </w:rPr>
        <w:t xml:space="preserve"> </w:t>
      </w:r>
      <w:proofErr w:type="spellStart"/>
      <w:r w:rsidRPr="00BE11C5">
        <w:rPr>
          <w:lang w:val="en-US"/>
        </w:rPr>
        <w:t>urmare</w:t>
      </w:r>
      <w:proofErr w:type="spellEnd"/>
      <w:r w:rsidRPr="00BE11C5">
        <w:rPr>
          <w:lang w:val="en-US"/>
        </w:rPr>
        <w:t>, sunt evaluate mai bine.</w:t>
      </w:r>
    </w:p>
    <w:p w14:paraId="6053AE7F" w14:textId="77777777" w:rsidR="00BE11C5" w:rsidRDefault="00BE11C5">
      <w:pPr>
        <w:rPr>
          <w:lang w:val="en-US"/>
        </w:rPr>
      </w:pPr>
      <w:r>
        <w:rPr>
          <w:lang w:val="en-US"/>
        </w:rPr>
        <w:br w:type="page"/>
      </w:r>
    </w:p>
    <w:p w14:paraId="0DA5D4F6" w14:textId="77777777" w:rsidR="00BE11C5" w:rsidRDefault="00BE11C5" w:rsidP="00BE11C5">
      <w:pPr>
        <w:keepNext/>
        <w:ind w:firstLine="708"/>
      </w:pPr>
      <w:r>
        <w:rPr>
          <w:noProof/>
          <w:lang w:val="en-US"/>
        </w:rPr>
        <w:drawing>
          <wp:inline distT="0" distB="0" distL="0" distR="0" wp14:anchorId="441799B0" wp14:editId="3996D527">
            <wp:extent cx="5731510" cy="2872740"/>
            <wp:effectExtent l="0" t="0" r="2540" b="3810"/>
            <wp:docPr id="5841044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04421" name="Рисунок 5841044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239DAF74" w14:textId="2D25A31B" w:rsidR="00BE11C5" w:rsidRDefault="00BE11C5" w:rsidP="00BE11C5">
      <w:pPr>
        <w:pStyle w:val="a7"/>
        <w:jc w:val="center"/>
        <w:rPr>
          <w:noProof/>
        </w:rPr>
      </w:pPr>
      <w:r>
        <w:t xml:space="preserve">Figure </w:t>
      </w:r>
      <w:fldSimple w:instr=" SEQ Figure \* ARABIC ">
        <w:r>
          <w:rPr>
            <w:noProof/>
          </w:rPr>
          <w:t>2</w:t>
        </w:r>
      </w:fldSimple>
      <w:r>
        <w:t xml:space="preserve"> Evaluarea medi</w:t>
      </w:r>
      <w:r>
        <w:rPr>
          <w:noProof/>
        </w:rPr>
        <w:t xml:space="preserve"> IMDB in functie de gen / Numarul de filme de top dupa gen</w:t>
      </w:r>
    </w:p>
    <w:p w14:paraId="41ED72BB" w14:textId="6BC95CE6" w:rsidR="00BE11C5" w:rsidRDefault="00BE11C5" w:rsidP="00BE11C5">
      <w:pPr>
        <w:spacing w:after="0" w:line="360" w:lineRule="auto"/>
        <w:ind w:firstLine="708"/>
        <w:jc w:val="both"/>
        <w:rPr>
          <w:lang w:val="en-US"/>
        </w:rPr>
      </w:pPr>
      <w:r w:rsidRPr="00BE11C5">
        <w:rPr>
          <w:lang w:val="en-US"/>
        </w:rPr>
        <w:t xml:space="preserve">Se pare </w:t>
      </w:r>
      <w:proofErr w:type="spellStart"/>
      <w:r w:rsidRPr="00BE11C5">
        <w:rPr>
          <w:lang w:val="en-US"/>
        </w:rPr>
        <w:t>că</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genuri</w:t>
      </w:r>
      <w:proofErr w:type="spellEnd"/>
      <w:r w:rsidRPr="00BE11C5">
        <w:rPr>
          <w:lang w:val="en-US"/>
        </w:rPr>
        <w:t xml:space="preserve"> de </w:t>
      </w:r>
      <w:proofErr w:type="spellStart"/>
      <w:r w:rsidRPr="00BE11C5">
        <w:rPr>
          <w:lang w:val="en-US"/>
        </w:rPr>
        <w:t>nișă</w:t>
      </w:r>
      <w:proofErr w:type="spellEnd"/>
      <w:r w:rsidRPr="00BE11C5">
        <w:rPr>
          <w:lang w:val="en-US"/>
        </w:rPr>
        <w:t xml:space="preserve">, cum </w:t>
      </w:r>
      <w:proofErr w:type="spellStart"/>
      <w:r w:rsidRPr="00BE11C5">
        <w:rPr>
          <w:lang w:val="en-US"/>
        </w:rPr>
        <w:t>ar</w:t>
      </w:r>
      <w:proofErr w:type="spellEnd"/>
      <w:r w:rsidRPr="00BE11C5">
        <w:rPr>
          <w:lang w:val="en-US"/>
        </w:rPr>
        <w:t xml:space="preserve"> fi film-noir, western </w:t>
      </w:r>
      <w:proofErr w:type="spellStart"/>
      <w:r w:rsidRPr="00BE11C5">
        <w:rPr>
          <w:lang w:val="en-US"/>
        </w:rPr>
        <w:t>și</w:t>
      </w:r>
      <w:proofErr w:type="spellEnd"/>
      <w:r w:rsidRPr="00BE11C5">
        <w:rPr>
          <w:lang w:val="en-US"/>
        </w:rPr>
        <w:t xml:space="preserve"> </w:t>
      </w:r>
      <w:proofErr w:type="spellStart"/>
      <w:r w:rsidRPr="00BE11C5">
        <w:rPr>
          <w:lang w:val="en-US"/>
        </w:rPr>
        <w:t>istorie</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fie evaluate mai sus </w:t>
      </w:r>
      <w:proofErr w:type="spellStart"/>
      <w:r w:rsidRPr="00BE11C5">
        <w:rPr>
          <w:lang w:val="en-US"/>
        </w:rPr>
        <w:t>decât</w:t>
      </w:r>
      <w:proofErr w:type="spellEnd"/>
      <w:r w:rsidRPr="00BE11C5">
        <w:rPr>
          <w:lang w:val="en-US"/>
        </w:rPr>
        <w:t xml:space="preserve"> </w:t>
      </w:r>
      <w:proofErr w:type="spellStart"/>
      <w:r w:rsidRPr="00BE11C5">
        <w:rPr>
          <w:lang w:val="en-US"/>
        </w:rPr>
        <w:t>genurile</w:t>
      </w:r>
      <w:proofErr w:type="spellEnd"/>
      <w:r w:rsidRPr="00BE11C5">
        <w:rPr>
          <w:lang w:val="en-US"/>
        </w:rPr>
        <w:t xml:space="preserve"> mai </w:t>
      </w:r>
      <w:proofErr w:type="spellStart"/>
      <w:r w:rsidRPr="00BE11C5">
        <w:rPr>
          <w:lang w:val="en-US"/>
        </w:rPr>
        <w:t>populare</w:t>
      </w:r>
      <w:proofErr w:type="spellEnd"/>
      <w:r w:rsidRPr="00BE11C5">
        <w:rPr>
          <w:lang w:val="en-US"/>
        </w:rPr>
        <w:t xml:space="preserve"> precum horror, </w:t>
      </w:r>
      <w:proofErr w:type="spellStart"/>
      <w:r w:rsidRPr="00BE11C5">
        <w:rPr>
          <w:lang w:val="en-US"/>
        </w:rPr>
        <w:t>fantezie</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acțiune</w:t>
      </w:r>
      <w:proofErr w:type="spellEnd"/>
      <w:r w:rsidRPr="00BE11C5">
        <w:rPr>
          <w:lang w:val="en-US"/>
        </w:rPr>
        <w:t xml:space="preserve">. </w:t>
      </w:r>
      <w:proofErr w:type="spellStart"/>
      <w:r w:rsidRPr="00BE11C5">
        <w:rPr>
          <w:lang w:val="en-US"/>
        </w:rPr>
        <w:t>Acest</w:t>
      </w:r>
      <w:proofErr w:type="spellEnd"/>
      <w:r w:rsidRPr="00BE11C5">
        <w:rPr>
          <w:lang w:val="en-US"/>
        </w:rPr>
        <w:t xml:space="preserve"> </w:t>
      </w:r>
      <w:proofErr w:type="spellStart"/>
      <w:r w:rsidRPr="00BE11C5">
        <w:rPr>
          <w:lang w:val="en-US"/>
        </w:rPr>
        <w:t>lucru</w:t>
      </w:r>
      <w:proofErr w:type="spellEnd"/>
      <w:r w:rsidRPr="00BE11C5">
        <w:rPr>
          <w:lang w:val="en-US"/>
        </w:rPr>
        <w:t xml:space="preserve"> s-</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datora</w:t>
      </w:r>
      <w:proofErr w:type="spellEnd"/>
      <w:r w:rsidRPr="00BE11C5">
        <w:rPr>
          <w:lang w:val="en-US"/>
        </w:rPr>
        <w:t xml:space="preserve"> </w:t>
      </w:r>
      <w:proofErr w:type="spellStart"/>
      <w:r w:rsidRPr="00BE11C5">
        <w:rPr>
          <w:lang w:val="en-US"/>
        </w:rPr>
        <w:t>modului</w:t>
      </w:r>
      <w:proofErr w:type="spellEnd"/>
      <w:r w:rsidRPr="00BE11C5">
        <w:rPr>
          <w:lang w:val="en-US"/>
        </w:rPr>
        <w:t xml:space="preserve"> </w:t>
      </w:r>
      <w:proofErr w:type="spellStart"/>
      <w:r w:rsidRPr="00BE11C5">
        <w:rPr>
          <w:lang w:val="en-US"/>
        </w:rPr>
        <w:t>în</w:t>
      </w:r>
      <w:proofErr w:type="spellEnd"/>
      <w:r w:rsidRPr="00BE11C5">
        <w:rPr>
          <w:lang w:val="en-US"/>
        </w:rPr>
        <w:t xml:space="preserve"> care </w:t>
      </w:r>
      <w:proofErr w:type="spellStart"/>
      <w:r w:rsidRPr="00BE11C5">
        <w:rPr>
          <w:lang w:val="en-US"/>
        </w:rPr>
        <w:t>aceste</w:t>
      </w:r>
      <w:proofErr w:type="spellEnd"/>
      <w:r w:rsidRPr="00BE11C5">
        <w:rPr>
          <w:lang w:val="en-US"/>
        </w:rPr>
        <w:t xml:space="preserve"> </w:t>
      </w:r>
      <w:proofErr w:type="spellStart"/>
      <w:r w:rsidRPr="00BE11C5">
        <w:rPr>
          <w:lang w:val="en-US"/>
        </w:rPr>
        <w:t>filme</w:t>
      </w:r>
      <w:proofErr w:type="spellEnd"/>
      <w:r w:rsidRPr="00BE11C5">
        <w:rPr>
          <w:lang w:val="en-US"/>
        </w:rPr>
        <w:t xml:space="preserve"> sunt </w:t>
      </w:r>
      <w:proofErr w:type="spellStart"/>
      <w:r w:rsidRPr="00BE11C5">
        <w:rPr>
          <w:lang w:val="en-US"/>
        </w:rPr>
        <w:t>comercializate</w:t>
      </w:r>
      <w:proofErr w:type="spellEnd"/>
      <w:r w:rsidRPr="00BE11C5">
        <w:rPr>
          <w:lang w:val="en-US"/>
        </w:rPr>
        <w:t xml:space="preserve">; </w:t>
      </w:r>
      <w:proofErr w:type="spellStart"/>
      <w:r w:rsidRPr="00BE11C5">
        <w:rPr>
          <w:lang w:val="en-US"/>
        </w:rPr>
        <w:t>Genurile</w:t>
      </w:r>
      <w:proofErr w:type="spellEnd"/>
      <w:r w:rsidRPr="00BE11C5">
        <w:rPr>
          <w:lang w:val="en-US"/>
        </w:rPr>
        <w:t xml:space="preserve"> de </w:t>
      </w:r>
      <w:proofErr w:type="spellStart"/>
      <w:r w:rsidRPr="00BE11C5">
        <w:rPr>
          <w:lang w:val="en-US"/>
        </w:rPr>
        <w:t>nișă</w:t>
      </w:r>
      <w:proofErr w:type="spellEnd"/>
      <w:r w:rsidRPr="00BE11C5">
        <w:rPr>
          <w:lang w:val="en-US"/>
        </w:rPr>
        <w:t xml:space="preserve"> pot fi </w:t>
      </w:r>
      <w:proofErr w:type="spellStart"/>
      <w:r w:rsidRPr="00BE11C5">
        <w:rPr>
          <w:lang w:val="en-US"/>
        </w:rPr>
        <w:t>comercializate</w:t>
      </w:r>
      <w:proofErr w:type="spellEnd"/>
      <w:r w:rsidRPr="00BE11C5">
        <w:rPr>
          <w:lang w:val="en-US"/>
        </w:rPr>
        <w:t xml:space="preserve"> </w:t>
      </w:r>
      <w:proofErr w:type="spellStart"/>
      <w:r w:rsidRPr="00BE11C5">
        <w:rPr>
          <w:lang w:val="en-US"/>
        </w:rPr>
        <w:t>numai</w:t>
      </w:r>
      <w:proofErr w:type="spellEnd"/>
      <w:r w:rsidRPr="00BE11C5">
        <w:rPr>
          <w:lang w:val="en-US"/>
        </w:rPr>
        <w:t xml:space="preserve"> </w:t>
      </w:r>
      <w:proofErr w:type="spellStart"/>
      <w:r w:rsidRPr="00BE11C5">
        <w:rPr>
          <w:lang w:val="en-US"/>
        </w:rPr>
        <w:t>către</w:t>
      </w:r>
      <w:proofErr w:type="spellEnd"/>
      <w:r w:rsidRPr="00BE11C5">
        <w:rPr>
          <w:lang w:val="en-US"/>
        </w:rPr>
        <w:t xml:space="preserve"> </w:t>
      </w:r>
      <w:proofErr w:type="spellStart"/>
      <w:r w:rsidRPr="00BE11C5">
        <w:rPr>
          <w:lang w:val="en-US"/>
        </w:rPr>
        <w:t>piețele</w:t>
      </w:r>
      <w:proofErr w:type="spellEnd"/>
      <w:r w:rsidRPr="00BE11C5">
        <w:rPr>
          <w:lang w:val="en-US"/>
        </w:rPr>
        <w:t xml:space="preserve"> care au o </w:t>
      </w:r>
      <w:proofErr w:type="spellStart"/>
      <w:r w:rsidRPr="00BE11C5">
        <w:rPr>
          <w:lang w:val="en-US"/>
        </w:rPr>
        <w:t>apreciere</w:t>
      </w:r>
      <w:proofErr w:type="spellEnd"/>
      <w:r w:rsidRPr="00BE11C5">
        <w:rPr>
          <w:lang w:val="en-US"/>
        </w:rPr>
        <w:t xml:space="preserve"> </w:t>
      </w:r>
      <w:proofErr w:type="spellStart"/>
      <w:r w:rsidRPr="00BE11C5">
        <w:rPr>
          <w:lang w:val="en-US"/>
        </w:rPr>
        <w:t>cunoscută</w:t>
      </w:r>
      <w:proofErr w:type="spellEnd"/>
      <w:r w:rsidRPr="00BE11C5">
        <w:rPr>
          <w:lang w:val="en-US"/>
        </w:rPr>
        <w:t xml:space="preserve"> </w:t>
      </w:r>
      <w:proofErr w:type="spellStart"/>
      <w:r w:rsidRPr="00BE11C5">
        <w:rPr>
          <w:lang w:val="en-US"/>
        </w:rPr>
        <w:t>pentru</w:t>
      </w:r>
      <w:proofErr w:type="spellEnd"/>
      <w:r w:rsidRPr="00BE11C5">
        <w:rPr>
          <w:lang w:val="en-US"/>
        </w:rPr>
        <w:t xml:space="preserve"> gen,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genurile</w:t>
      </w:r>
      <w:proofErr w:type="spellEnd"/>
      <w:r w:rsidRPr="00BE11C5">
        <w:rPr>
          <w:lang w:val="en-US"/>
        </w:rPr>
        <w:t xml:space="preserve"> </w:t>
      </w:r>
      <w:proofErr w:type="spellStart"/>
      <w:r w:rsidRPr="00BE11C5">
        <w:rPr>
          <w:lang w:val="en-US"/>
        </w:rPr>
        <w:t>populare</w:t>
      </w:r>
      <w:proofErr w:type="spellEnd"/>
      <w:r w:rsidRPr="00BE11C5">
        <w:rPr>
          <w:lang w:val="en-US"/>
        </w:rPr>
        <w:t xml:space="preserve"> sunt </w:t>
      </w:r>
      <w:proofErr w:type="spellStart"/>
      <w:r w:rsidRPr="00BE11C5">
        <w:rPr>
          <w:lang w:val="en-US"/>
        </w:rPr>
        <w:t>comercializate</w:t>
      </w:r>
      <w:proofErr w:type="spellEnd"/>
      <w:r w:rsidRPr="00BE11C5">
        <w:rPr>
          <w:lang w:val="en-US"/>
        </w:rPr>
        <w:t xml:space="preserve"> </w:t>
      </w:r>
      <w:proofErr w:type="spellStart"/>
      <w:r w:rsidRPr="00BE11C5">
        <w:rPr>
          <w:lang w:val="en-US"/>
        </w:rPr>
        <w:t>către</w:t>
      </w:r>
      <w:proofErr w:type="spellEnd"/>
      <w:r w:rsidRPr="00BE11C5">
        <w:rPr>
          <w:lang w:val="en-US"/>
        </w:rPr>
        <w:t xml:space="preserve"> </w:t>
      </w:r>
      <w:proofErr w:type="spellStart"/>
      <w:r w:rsidRPr="00BE11C5">
        <w:rPr>
          <w:lang w:val="en-US"/>
        </w:rPr>
        <w:t>populația</w:t>
      </w:r>
      <w:proofErr w:type="spellEnd"/>
      <w:r w:rsidRPr="00BE11C5">
        <w:rPr>
          <w:lang w:val="en-US"/>
        </w:rPr>
        <w:t xml:space="preserve"> </w:t>
      </w:r>
      <w:proofErr w:type="spellStart"/>
      <w:r w:rsidRPr="00BE11C5">
        <w:rPr>
          <w:lang w:val="en-US"/>
        </w:rPr>
        <w:t>generală</w:t>
      </w:r>
      <w:proofErr w:type="spellEnd"/>
      <w:r w:rsidRPr="00BE11C5">
        <w:rPr>
          <w:lang w:val="en-US"/>
        </w:rPr>
        <w:t xml:space="preserve">. </w:t>
      </w:r>
      <w:proofErr w:type="spellStart"/>
      <w:r w:rsidRPr="00BE11C5">
        <w:rPr>
          <w:lang w:val="en-US"/>
        </w:rPr>
        <w:t>Astfel</w:t>
      </w:r>
      <w:proofErr w:type="spellEnd"/>
      <w:r w:rsidRPr="00BE11C5">
        <w:rPr>
          <w:lang w:val="en-US"/>
        </w:rPr>
        <w:t xml:space="preserve">, </w:t>
      </w:r>
      <w:proofErr w:type="spellStart"/>
      <w:r w:rsidRPr="00BE11C5">
        <w:rPr>
          <w:lang w:val="en-US"/>
        </w:rPr>
        <w:t>genurile</w:t>
      </w:r>
      <w:proofErr w:type="spellEnd"/>
      <w:r w:rsidRPr="00BE11C5">
        <w:rPr>
          <w:lang w:val="en-US"/>
        </w:rPr>
        <w:t xml:space="preserve"> de </w:t>
      </w:r>
      <w:proofErr w:type="spellStart"/>
      <w:r w:rsidRPr="00BE11C5">
        <w:rPr>
          <w:lang w:val="en-US"/>
        </w:rPr>
        <w:t>nișă</w:t>
      </w:r>
      <w:proofErr w:type="spellEnd"/>
      <w:r w:rsidRPr="00BE11C5">
        <w:rPr>
          <w:lang w:val="en-US"/>
        </w:rPr>
        <w:t xml:space="preserve"> nu </w:t>
      </w:r>
      <w:proofErr w:type="spellStart"/>
      <w:r w:rsidRPr="00BE11C5">
        <w:rPr>
          <w:lang w:val="en-US"/>
        </w:rPr>
        <w:t>vor</w:t>
      </w:r>
      <w:proofErr w:type="spellEnd"/>
      <w:r w:rsidRPr="00BE11C5">
        <w:rPr>
          <w:lang w:val="en-US"/>
        </w:rPr>
        <w:t xml:space="preserve"> </w:t>
      </w:r>
      <w:proofErr w:type="spellStart"/>
      <w:r w:rsidRPr="00BE11C5">
        <w:rPr>
          <w:lang w:val="en-US"/>
        </w:rPr>
        <w:t>avea</w:t>
      </w:r>
      <w:proofErr w:type="spellEnd"/>
      <w:r w:rsidRPr="00BE11C5">
        <w:rPr>
          <w:lang w:val="en-US"/>
        </w:rPr>
        <w:t xml:space="preserve"> </w:t>
      </w:r>
      <w:proofErr w:type="spellStart"/>
      <w:r w:rsidRPr="00BE11C5">
        <w:rPr>
          <w:lang w:val="en-US"/>
        </w:rPr>
        <w:t>atât</w:t>
      </w:r>
      <w:proofErr w:type="spellEnd"/>
      <w:r w:rsidRPr="00BE11C5">
        <w:rPr>
          <w:lang w:val="en-US"/>
        </w:rPr>
        <w:t xml:space="preserve"> de </w:t>
      </w:r>
      <w:proofErr w:type="spellStart"/>
      <w:r w:rsidRPr="00BE11C5">
        <w:rPr>
          <w:lang w:val="en-US"/>
        </w:rPr>
        <w:t>mulți</w:t>
      </w:r>
      <w:proofErr w:type="spellEnd"/>
      <w:r w:rsidRPr="00BE11C5">
        <w:rPr>
          <w:lang w:val="en-US"/>
        </w:rPr>
        <w:t xml:space="preserve"> </w:t>
      </w:r>
      <w:proofErr w:type="spellStart"/>
      <w:r w:rsidRPr="00BE11C5">
        <w:rPr>
          <w:lang w:val="en-US"/>
        </w:rPr>
        <w:t>oameni</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își</w:t>
      </w:r>
      <w:proofErr w:type="spellEnd"/>
      <w:r w:rsidRPr="00BE11C5">
        <w:rPr>
          <w:lang w:val="en-US"/>
        </w:rPr>
        <w:t xml:space="preserve"> </w:t>
      </w:r>
      <w:proofErr w:type="spellStart"/>
      <w:r w:rsidRPr="00BE11C5">
        <w:rPr>
          <w:lang w:val="en-US"/>
        </w:rPr>
        <w:t>evalueze</w:t>
      </w:r>
      <w:proofErr w:type="spellEnd"/>
      <w:r w:rsidRPr="00BE11C5">
        <w:rPr>
          <w:lang w:val="en-US"/>
        </w:rPr>
        <w:t xml:space="preserve"> prost </w:t>
      </w:r>
      <w:proofErr w:type="spellStart"/>
      <w:r w:rsidRPr="00BE11C5">
        <w:rPr>
          <w:lang w:val="en-US"/>
        </w:rPr>
        <w:t>filmele</w:t>
      </w:r>
      <w:proofErr w:type="spellEnd"/>
      <w:r w:rsidRPr="00BE11C5">
        <w:rPr>
          <w:lang w:val="en-US"/>
        </w:rPr>
        <w:t>.</w:t>
      </w:r>
    </w:p>
    <w:p w14:paraId="6FEFF682" w14:textId="77777777" w:rsidR="00BE11C5" w:rsidRDefault="00BE11C5" w:rsidP="00BE11C5">
      <w:pPr>
        <w:ind w:firstLine="708"/>
        <w:rPr>
          <w:lang w:val="en-US"/>
        </w:rPr>
      </w:pPr>
    </w:p>
    <w:p w14:paraId="255D0659" w14:textId="77777777" w:rsidR="00BE11C5" w:rsidRDefault="00BE11C5" w:rsidP="00BE11C5">
      <w:pPr>
        <w:keepNext/>
        <w:ind w:firstLine="708"/>
      </w:pPr>
      <w:r>
        <w:rPr>
          <w:noProof/>
          <w:lang w:val="en-US"/>
        </w:rPr>
        <w:drawing>
          <wp:inline distT="0" distB="0" distL="0" distR="0" wp14:anchorId="07D9FFB4" wp14:editId="5CB57D5A">
            <wp:extent cx="5731510" cy="2677160"/>
            <wp:effectExtent l="0" t="0" r="2540" b="8890"/>
            <wp:docPr id="14847922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92202" name="Рисунок 14847922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p>
    <w:p w14:paraId="5A247178" w14:textId="3B802001" w:rsidR="00BE11C5" w:rsidRDefault="00BE11C5" w:rsidP="00BE11C5">
      <w:pPr>
        <w:pStyle w:val="a7"/>
        <w:jc w:val="center"/>
      </w:pPr>
      <w:r>
        <w:t xml:space="preserve">Figure </w:t>
      </w:r>
      <w:fldSimple w:instr=" SEQ Figure \* ARABIC ">
        <w:r>
          <w:rPr>
            <w:noProof/>
          </w:rPr>
          <w:t>3</w:t>
        </w:r>
      </w:fldSimple>
      <w:r>
        <w:t xml:space="preserve"> Evaluare medie IMDb pe an / Numarul de filme de top pe an</w:t>
      </w:r>
    </w:p>
    <w:p w14:paraId="1C19A313" w14:textId="17794A0E" w:rsidR="00BE11C5" w:rsidRDefault="00BE11C5" w:rsidP="00BE11C5">
      <w:pPr>
        <w:spacing w:after="0" w:line="360" w:lineRule="auto"/>
        <w:ind w:firstLine="708"/>
        <w:jc w:val="both"/>
        <w:rPr>
          <w:lang w:val="en-US"/>
        </w:rPr>
      </w:pPr>
      <w:proofErr w:type="spellStart"/>
      <w:r w:rsidRPr="00BE11C5">
        <w:rPr>
          <w:lang w:val="en-US"/>
        </w:rPr>
        <w:t>Deși</w:t>
      </w:r>
      <w:proofErr w:type="spellEnd"/>
      <w:r w:rsidRPr="00BE11C5">
        <w:rPr>
          <w:lang w:val="en-US"/>
        </w:rPr>
        <w:t xml:space="preserve"> </w:t>
      </w:r>
      <w:proofErr w:type="spellStart"/>
      <w:r w:rsidRPr="00BE11C5">
        <w:rPr>
          <w:lang w:val="en-US"/>
        </w:rPr>
        <w:t>numărul</w:t>
      </w:r>
      <w:proofErr w:type="spellEnd"/>
      <w:r w:rsidRPr="00BE11C5">
        <w:rPr>
          <w:lang w:val="en-US"/>
        </w:rPr>
        <w:t xml:space="preserve"> de </w:t>
      </w:r>
      <w:proofErr w:type="spellStart"/>
      <w:r w:rsidRPr="00BE11C5">
        <w:rPr>
          <w:lang w:val="en-US"/>
        </w:rPr>
        <w:t>filme</w:t>
      </w:r>
      <w:proofErr w:type="spellEnd"/>
      <w:r w:rsidRPr="00BE11C5">
        <w:rPr>
          <w:lang w:val="en-US"/>
        </w:rPr>
        <w:t xml:space="preserve"> din </w:t>
      </w:r>
      <w:proofErr w:type="spellStart"/>
      <w:r w:rsidRPr="00BE11C5">
        <w:rPr>
          <w:lang w:val="en-US"/>
        </w:rPr>
        <w:t>primele</w:t>
      </w:r>
      <w:proofErr w:type="spellEnd"/>
      <w:r w:rsidRPr="00BE11C5">
        <w:rPr>
          <w:lang w:val="en-US"/>
        </w:rPr>
        <w:t xml:space="preserve"> 10.000 a </w:t>
      </w:r>
      <w:proofErr w:type="spellStart"/>
      <w:r w:rsidRPr="00BE11C5">
        <w:rPr>
          <w:lang w:val="en-US"/>
        </w:rPr>
        <w:t>crescut</w:t>
      </w:r>
      <w:proofErr w:type="spellEnd"/>
      <w:r w:rsidRPr="00BE11C5">
        <w:rPr>
          <w:lang w:val="en-US"/>
        </w:rPr>
        <w:t xml:space="preserve"> constant de-a </w:t>
      </w:r>
      <w:proofErr w:type="spellStart"/>
      <w:r w:rsidRPr="00BE11C5">
        <w:rPr>
          <w:lang w:val="en-US"/>
        </w:rPr>
        <w:t>lungul</w:t>
      </w:r>
      <w:proofErr w:type="spellEnd"/>
      <w:r w:rsidRPr="00BE11C5">
        <w:rPr>
          <w:lang w:val="en-US"/>
        </w:rPr>
        <w:t xml:space="preserve"> </w:t>
      </w:r>
      <w:proofErr w:type="spellStart"/>
      <w:r w:rsidRPr="00BE11C5">
        <w:rPr>
          <w:lang w:val="en-US"/>
        </w:rPr>
        <w:t>anilor</w:t>
      </w:r>
      <w:proofErr w:type="spellEnd"/>
      <w:r w:rsidRPr="00BE11C5">
        <w:rPr>
          <w:lang w:val="en-US"/>
        </w:rPr>
        <w:t xml:space="preserve">, </w:t>
      </w:r>
      <w:proofErr w:type="spellStart"/>
      <w:r w:rsidRPr="00BE11C5">
        <w:rPr>
          <w:lang w:val="en-US"/>
        </w:rPr>
        <w:t>ratingul</w:t>
      </w:r>
      <w:proofErr w:type="spellEnd"/>
      <w:r w:rsidRPr="00BE11C5">
        <w:rPr>
          <w:lang w:val="en-US"/>
        </w:rPr>
        <w:t xml:space="preserve"> </w:t>
      </w:r>
      <w:proofErr w:type="spellStart"/>
      <w:r w:rsidRPr="00BE11C5">
        <w:rPr>
          <w:lang w:val="en-US"/>
        </w:rPr>
        <w:t>mediu</w:t>
      </w:r>
      <w:proofErr w:type="spellEnd"/>
      <w:r w:rsidRPr="00BE11C5">
        <w:rPr>
          <w:lang w:val="en-US"/>
        </w:rPr>
        <w:t xml:space="preserve"> al </w:t>
      </w:r>
      <w:proofErr w:type="spellStart"/>
      <w:r w:rsidRPr="00BE11C5">
        <w:rPr>
          <w:lang w:val="en-US"/>
        </w:rPr>
        <w:t>acestor</w:t>
      </w:r>
      <w:proofErr w:type="spellEnd"/>
      <w:r w:rsidRPr="00BE11C5">
        <w:rPr>
          <w:lang w:val="en-US"/>
        </w:rPr>
        <w:t xml:space="preserve"> </w:t>
      </w:r>
      <w:proofErr w:type="spellStart"/>
      <w:r w:rsidRPr="00BE11C5">
        <w:rPr>
          <w:lang w:val="en-US"/>
        </w:rPr>
        <w:t>filme</w:t>
      </w:r>
      <w:proofErr w:type="spellEnd"/>
      <w:r w:rsidRPr="00BE11C5">
        <w:rPr>
          <w:lang w:val="en-US"/>
        </w:rPr>
        <w:t xml:space="preserve"> a </w:t>
      </w:r>
      <w:proofErr w:type="spellStart"/>
      <w:r w:rsidRPr="00BE11C5">
        <w:rPr>
          <w:lang w:val="en-US"/>
        </w:rPr>
        <w:t>scăzut</w:t>
      </w:r>
      <w:proofErr w:type="spellEnd"/>
      <w:r w:rsidRPr="00BE11C5">
        <w:rPr>
          <w:lang w:val="en-US"/>
        </w:rPr>
        <w:t xml:space="preserve"> constant de-a </w:t>
      </w:r>
      <w:proofErr w:type="spellStart"/>
      <w:r w:rsidRPr="00BE11C5">
        <w:rPr>
          <w:lang w:val="en-US"/>
        </w:rPr>
        <w:t>lungul</w:t>
      </w:r>
      <w:proofErr w:type="spellEnd"/>
      <w:r w:rsidRPr="00BE11C5">
        <w:rPr>
          <w:lang w:val="en-US"/>
        </w:rPr>
        <w:t xml:space="preserve"> </w:t>
      </w:r>
      <w:proofErr w:type="spellStart"/>
      <w:r w:rsidRPr="00BE11C5">
        <w:rPr>
          <w:lang w:val="en-US"/>
        </w:rPr>
        <w:t>anilor</w:t>
      </w:r>
      <w:proofErr w:type="spellEnd"/>
      <w:r w:rsidRPr="00BE11C5">
        <w:rPr>
          <w:lang w:val="en-US"/>
        </w:rPr>
        <w:t xml:space="preserve">. </w:t>
      </w:r>
      <w:proofErr w:type="spellStart"/>
      <w:r w:rsidRPr="00BE11C5">
        <w:rPr>
          <w:lang w:val="en-US"/>
        </w:rPr>
        <w:t>În</w:t>
      </w:r>
      <w:proofErr w:type="spellEnd"/>
      <w:r w:rsidRPr="00BE11C5">
        <w:rPr>
          <w:lang w:val="en-US"/>
        </w:rPr>
        <w:t xml:space="preserve"> general, </w:t>
      </w:r>
      <w:proofErr w:type="spellStart"/>
      <w:r w:rsidRPr="00BE11C5">
        <w:rPr>
          <w:lang w:val="en-US"/>
        </w:rPr>
        <w:t>filmele</w:t>
      </w:r>
      <w:proofErr w:type="spellEnd"/>
      <w:r w:rsidRPr="00BE11C5">
        <w:rPr>
          <w:lang w:val="en-US"/>
        </w:rPr>
        <w:t xml:space="preserve"> mai </w:t>
      </w:r>
      <w:proofErr w:type="spellStart"/>
      <w:r w:rsidRPr="00BE11C5">
        <w:rPr>
          <w:lang w:val="en-US"/>
        </w:rPr>
        <w:t>vechi</w:t>
      </w:r>
      <w:proofErr w:type="spellEnd"/>
      <w:r w:rsidRPr="00BE11C5">
        <w:rPr>
          <w:lang w:val="en-US"/>
        </w:rPr>
        <w:t xml:space="preserve"> sunt evaluate mai bine </w:t>
      </w:r>
      <w:proofErr w:type="spellStart"/>
      <w:r w:rsidRPr="00BE11C5">
        <w:rPr>
          <w:lang w:val="en-US"/>
        </w:rPr>
        <w:t>decât</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noi</w:t>
      </w:r>
      <w:proofErr w:type="spellEnd"/>
      <w:r w:rsidRPr="00BE11C5">
        <w:rPr>
          <w:lang w:val="en-US"/>
        </w:rPr>
        <w:t>.</w:t>
      </w:r>
    </w:p>
    <w:p w14:paraId="1EF2CE0C" w14:textId="77777777" w:rsidR="00BE11C5" w:rsidRDefault="00BE11C5" w:rsidP="00BE11C5">
      <w:pPr>
        <w:keepNext/>
        <w:ind w:firstLine="708"/>
        <w:jc w:val="center"/>
      </w:pPr>
      <w:r>
        <w:rPr>
          <w:noProof/>
          <w:lang w:val="en-US"/>
        </w:rPr>
        <w:drawing>
          <wp:inline distT="0" distB="0" distL="0" distR="0" wp14:anchorId="6DEF2212" wp14:editId="1EA93726">
            <wp:extent cx="5731510" cy="3213100"/>
            <wp:effectExtent l="0" t="0" r="2540" b="6350"/>
            <wp:docPr id="193177188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71888" name="Рисунок 1931771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66B70CF7" w14:textId="27F62379" w:rsidR="00BE11C5" w:rsidRDefault="00BE11C5" w:rsidP="00BE11C5">
      <w:pPr>
        <w:pStyle w:val="a7"/>
        <w:jc w:val="center"/>
      </w:pPr>
      <w:r>
        <w:t xml:space="preserve">Figure </w:t>
      </w:r>
      <w:fldSimple w:instr=" SEQ Figure \* ARABIC ">
        <w:r>
          <w:rPr>
            <w:noProof/>
          </w:rPr>
          <w:t>4</w:t>
        </w:r>
      </w:fldSimple>
      <w:r>
        <w:t xml:space="preserve"> Top 30 de actori si actrite dupa numarul de aparitii/medie IMDb</w:t>
      </w:r>
    </w:p>
    <w:p w14:paraId="5567C266" w14:textId="686720DF" w:rsidR="00BE11C5" w:rsidRDefault="00BE11C5" w:rsidP="00BE11C5">
      <w:pPr>
        <w:spacing w:after="0" w:line="360" w:lineRule="auto"/>
        <w:ind w:firstLine="708"/>
        <w:jc w:val="both"/>
        <w:rPr>
          <w:lang w:val="en-US"/>
        </w:rPr>
      </w:pPr>
      <w:proofErr w:type="spellStart"/>
      <w:r w:rsidRPr="00BE11C5">
        <w:rPr>
          <w:lang w:val="en-US"/>
        </w:rPr>
        <w:t>Comparând</w:t>
      </w:r>
      <w:proofErr w:type="spellEnd"/>
      <w:r w:rsidRPr="00BE11C5">
        <w:rPr>
          <w:lang w:val="en-US"/>
        </w:rPr>
        <w:t xml:space="preserve"> </w:t>
      </w:r>
      <w:proofErr w:type="spellStart"/>
      <w:r w:rsidRPr="00BE11C5">
        <w:rPr>
          <w:lang w:val="en-US"/>
        </w:rPr>
        <w:t>cele</w:t>
      </w:r>
      <w:proofErr w:type="spellEnd"/>
      <w:r w:rsidRPr="00BE11C5">
        <w:rPr>
          <w:lang w:val="en-US"/>
        </w:rPr>
        <w:t xml:space="preserve"> </w:t>
      </w:r>
      <w:proofErr w:type="spellStart"/>
      <w:r w:rsidRPr="00BE11C5">
        <w:rPr>
          <w:lang w:val="en-US"/>
        </w:rPr>
        <w:t>două</w:t>
      </w:r>
      <w:proofErr w:type="spellEnd"/>
      <w:r w:rsidRPr="00BE11C5">
        <w:rPr>
          <w:lang w:val="en-US"/>
        </w:rPr>
        <w:t xml:space="preserve"> </w:t>
      </w:r>
      <w:proofErr w:type="spellStart"/>
      <w:r w:rsidRPr="00BE11C5">
        <w:rPr>
          <w:lang w:val="en-US"/>
        </w:rPr>
        <w:t>intrigi</w:t>
      </w:r>
      <w:proofErr w:type="spellEnd"/>
      <w:r w:rsidRPr="00BE11C5">
        <w:rPr>
          <w:lang w:val="en-US"/>
        </w:rPr>
        <w:t xml:space="preserve">, se pare </w:t>
      </w:r>
      <w:proofErr w:type="spellStart"/>
      <w:r w:rsidRPr="00BE11C5">
        <w:rPr>
          <w:lang w:val="en-US"/>
        </w:rPr>
        <w:t>că</w:t>
      </w:r>
      <w:proofErr w:type="spellEnd"/>
      <w:r w:rsidRPr="00BE11C5">
        <w:rPr>
          <w:lang w:val="en-US"/>
        </w:rPr>
        <w:t xml:space="preserve"> </w:t>
      </w:r>
      <w:proofErr w:type="spellStart"/>
      <w:r w:rsidRPr="00BE11C5">
        <w:rPr>
          <w:lang w:val="en-US"/>
        </w:rPr>
        <w:t>actorii</w:t>
      </w:r>
      <w:proofErr w:type="spellEnd"/>
      <w:r w:rsidRPr="00BE11C5">
        <w:rPr>
          <w:lang w:val="en-US"/>
        </w:rPr>
        <w:t xml:space="preserve"> / </w:t>
      </w:r>
      <w:proofErr w:type="spellStart"/>
      <w:r w:rsidRPr="00BE11C5">
        <w:rPr>
          <w:lang w:val="en-US"/>
        </w:rPr>
        <w:t>actrițele</w:t>
      </w:r>
      <w:proofErr w:type="spellEnd"/>
      <w:r w:rsidRPr="00BE11C5">
        <w:rPr>
          <w:lang w:val="en-US"/>
        </w:rPr>
        <w:t xml:space="preserve"> </w:t>
      </w:r>
      <w:proofErr w:type="spellStart"/>
      <w:r w:rsidRPr="00BE11C5">
        <w:rPr>
          <w:lang w:val="en-US"/>
        </w:rPr>
        <w:t>europeni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americani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apară</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cele</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filme</w:t>
      </w:r>
      <w:proofErr w:type="spellEnd"/>
      <w:r w:rsidRPr="00BE11C5">
        <w:rPr>
          <w:lang w:val="en-US"/>
        </w:rPr>
        <w:t xml:space="preserve"> de top,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actorii</w:t>
      </w:r>
      <w:proofErr w:type="spellEnd"/>
      <w:r w:rsidRPr="00BE11C5">
        <w:rPr>
          <w:lang w:val="en-US"/>
        </w:rPr>
        <w:t xml:space="preserve"> / </w:t>
      </w:r>
      <w:proofErr w:type="spellStart"/>
      <w:r w:rsidRPr="00BE11C5">
        <w:rPr>
          <w:lang w:val="en-US"/>
        </w:rPr>
        <w:t>actrițele</w:t>
      </w:r>
      <w:proofErr w:type="spellEnd"/>
      <w:r w:rsidRPr="00BE11C5">
        <w:rPr>
          <w:lang w:val="en-US"/>
        </w:rPr>
        <w:t xml:space="preserve"> din Asia de Est </w:t>
      </w:r>
      <w:proofErr w:type="spellStart"/>
      <w:r w:rsidRPr="00BE11C5">
        <w:rPr>
          <w:lang w:val="en-US"/>
        </w:rPr>
        <w:t>și</w:t>
      </w:r>
      <w:proofErr w:type="spellEnd"/>
      <w:r w:rsidRPr="00BE11C5">
        <w:rPr>
          <w:lang w:val="en-US"/>
        </w:rPr>
        <w:t xml:space="preserve"> India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apară</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filme</w:t>
      </w:r>
      <w:proofErr w:type="spellEnd"/>
      <w:r w:rsidRPr="00BE11C5">
        <w:rPr>
          <w:lang w:val="en-US"/>
        </w:rPr>
        <w:t xml:space="preserve"> cu cote mai </w:t>
      </w:r>
      <w:proofErr w:type="spellStart"/>
      <w:r w:rsidRPr="00BE11C5">
        <w:rPr>
          <w:lang w:val="en-US"/>
        </w:rPr>
        <w:t>bune</w:t>
      </w:r>
      <w:proofErr w:type="spellEnd"/>
      <w:r w:rsidRPr="00BE11C5">
        <w:rPr>
          <w:lang w:val="en-US"/>
        </w:rPr>
        <w:t xml:space="preserve">. </w:t>
      </w:r>
      <w:proofErr w:type="spellStart"/>
      <w:r w:rsidRPr="00BE11C5">
        <w:rPr>
          <w:lang w:val="en-US"/>
        </w:rPr>
        <w:t>Diferența</w:t>
      </w:r>
      <w:proofErr w:type="spellEnd"/>
      <w:r w:rsidRPr="00BE11C5">
        <w:rPr>
          <w:lang w:val="en-US"/>
        </w:rPr>
        <w:t xml:space="preserve"> de </w:t>
      </w:r>
      <w:proofErr w:type="spellStart"/>
      <w:r w:rsidRPr="00BE11C5">
        <w:rPr>
          <w:lang w:val="en-US"/>
        </w:rPr>
        <w:t>număr</w:t>
      </w:r>
      <w:proofErr w:type="spellEnd"/>
      <w:r w:rsidRPr="00BE11C5">
        <w:rPr>
          <w:lang w:val="en-US"/>
        </w:rPr>
        <w:t xml:space="preserve"> de </w:t>
      </w:r>
      <w:proofErr w:type="spellStart"/>
      <w:r w:rsidRPr="00BE11C5">
        <w:rPr>
          <w:lang w:val="en-US"/>
        </w:rPr>
        <w:t>apariții</w:t>
      </w:r>
      <w:proofErr w:type="spellEnd"/>
      <w:r w:rsidRPr="00BE11C5">
        <w:rPr>
          <w:lang w:val="en-US"/>
        </w:rPr>
        <w:t xml:space="preserve"> s-</w:t>
      </w:r>
      <w:proofErr w:type="spellStart"/>
      <w:r w:rsidRPr="00BE11C5">
        <w:rPr>
          <w:lang w:val="en-US"/>
        </w:rPr>
        <w:t>ar</w:t>
      </w:r>
      <w:proofErr w:type="spellEnd"/>
      <w:r w:rsidRPr="00BE11C5">
        <w:rPr>
          <w:lang w:val="en-US"/>
        </w:rPr>
        <w:t xml:space="preserve"> </w:t>
      </w:r>
      <w:proofErr w:type="spellStart"/>
      <w:r w:rsidRPr="00BE11C5">
        <w:rPr>
          <w:lang w:val="en-US"/>
        </w:rPr>
        <w:t>putea</w:t>
      </w:r>
      <w:proofErr w:type="spellEnd"/>
      <w:r w:rsidRPr="00BE11C5">
        <w:rPr>
          <w:lang w:val="en-US"/>
        </w:rPr>
        <w:t xml:space="preserve"> </w:t>
      </w:r>
      <w:proofErr w:type="spellStart"/>
      <w:r w:rsidRPr="00BE11C5">
        <w:rPr>
          <w:lang w:val="en-US"/>
        </w:rPr>
        <w:t>datora</w:t>
      </w:r>
      <w:proofErr w:type="spellEnd"/>
      <w:r w:rsidRPr="00BE11C5">
        <w:rPr>
          <w:lang w:val="en-US"/>
        </w:rPr>
        <w:t xml:space="preserve"> </w:t>
      </w:r>
      <w:proofErr w:type="spellStart"/>
      <w:r w:rsidRPr="00BE11C5">
        <w:rPr>
          <w:lang w:val="en-US"/>
        </w:rPr>
        <w:t>faptului</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filmele</w:t>
      </w:r>
      <w:proofErr w:type="spellEnd"/>
      <w:r w:rsidRPr="00BE11C5">
        <w:rPr>
          <w:lang w:val="en-US"/>
        </w:rPr>
        <w:t xml:space="preserve"> de la Hollywood, care </w:t>
      </w:r>
      <w:proofErr w:type="spellStart"/>
      <w:r w:rsidRPr="00BE11C5">
        <w:rPr>
          <w:lang w:val="en-US"/>
        </w:rPr>
        <w:t>joacă</w:t>
      </w:r>
      <w:proofErr w:type="spellEnd"/>
      <w:r w:rsidRPr="00BE11C5">
        <w:rPr>
          <w:lang w:val="en-US"/>
        </w:rPr>
        <w:t xml:space="preserve"> predominant </w:t>
      </w:r>
      <w:proofErr w:type="spellStart"/>
      <w:r w:rsidRPr="00BE11C5">
        <w:rPr>
          <w:lang w:val="en-US"/>
        </w:rPr>
        <w:t>europeni</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americani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aibă</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investiții</w:t>
      </w:r>
      <w:proofErr w:type="spellEnd"/>
      <w:r w:rsidRPr="00BE11C5">
        <w:rPr>
          <w:lang w:val="en-US"/>
        </w:rPr>
        <w:t xml:space="preserve"> </w:t>
      </w:r>
      <w:proofErr w:type="spellStart"/>
      <w:r w:rsidRPr="00BE11C5">
        <w:rPr>
          <w:lang w:val="en-US"/>
        </w:rPr>
        <w:t>financiare</w:t>
      </w:r>
      <w:proofErr w:type="spellEnd"/>
      <w:r w:rsidRPr="00BE11C5">
        <w:rPr>
          <w:lang w:val="en-US"/>
        </w:rPr>
        <w:t xml:space="preserve"> </w:t>
      </w:r>
      <w:proofErr w:type="spellStart"/>
      <w:r w:rsidRPr="00BE11C5">
        <w:rPr>
          <w:lang w:val="en-US"/>
        </w:rPr>
        <w:t>decât</w:t>
      </w:r>
      <w:proofErr w:type="spellEnd"/>
      <w:r w:rsidRPr="00BE11C5">
        <w:rPr>
          <w:lang w:val="en-US"/>
        </w:rPr>
        <w:t xml:space="preserve"> </w:t>
      </w:r>
      <w:proofErr w:type="spellStart"/>
      <w:r w:rsidRPr="00BE11C5">
        <w:rPr>
          <w:lang w:val="en-US"/>
        </w:rPr>
        <w:t>omologii</w:t>
      </w:r>
      <w:proofErr w:type="spellEnd"/>
      <w:r w:rsidRPr="00BE11C5">
        <w:rPr>
          <w:lang w:val="en-US"/>
        </w:rPr>
        <w:t xml:space="preserve"> lor din Est </w:t>
      </w:r>
      <w:proofErr w:type="spellStart"/>
      <w:r w:rsidRPr="00BE11C5">
        <w:rPr>
          <w:lang w:val="en-US"/>
        </w:rPr>
        <w:t>și</w:t>
      </w:r>
      <w:proofErr w:type="spellEnd"/>
      <w:r w:rsidRPr="00BE11C5">
        <w:rPr>
          <w:lang w:val="en-US"/>
        </w:rPr>
        <w:t xml:space="preserve"> </w:t>
      </w:r>
      <w:proofErr w:type="spellStart"/>
      <w:r w:rsidRPr="00BE11C5">
        <w:rPr>
          <w:lang w:val="en-US"/>
        </w:rPr>
        <w:t>astfel</w:t>
      </w:r>
      <w:proofErr w:type="spellEnd"/>
      <w:r w:rsidRPr="00BE11C5">
        <w:rPr>
          <w:lang w:val="en-US"/>
        </w:rPr>
        <w:t xml:space="preserve">, sunt </w:t>
      </w:r>
      <w:proofErr w:type="spellStart"/>
      <w:r w:rsidRPr="00BE11C5">
        <w:rPr>
          <w:lang w:val="en-US"/>
        </w:rPr>
        <w:t>lansate</w:t>
      </w:r>
      <w:proofErr w:type="spellEnd"/>
      <w:r w:rsidRPr="00BE11C5">
        <w:rPr>
          <w:lang w:val="en-US"/>
        </w:rPr>
        <w:t xml:space="preserve"> </w:t>
      </w:r>
      <w:proofErr w:type="spellStart"/>
      <w:r w:rsidRPr="00BE11C5">
        <w:rPr>
          <w:lang w:val="en-US"/>
        </w:rPr>
        <w:t>filme</w:t>
      </w:r>
      <w:proofErr w:type="spellEnd"/>
      <w:r w:rsidRPr="00BE11C5">
        <w:rPr>
          <w:lang w:val="en-US"/>
        </w:rPr>
        <w:t xml:space="preserve"> de la Hollywood mai bine </w:t>
      </w:r>
      <w:proofErr w:type="spellStart"/>
      <w:r w:rsidRPr="00BE11C5">
        <w:rPr>
          <w:lang w:val="en-US"/>
        </w:rPr>
        <w:t>produse</w:t>
      </w:r>
      <w:proofErr w:type="spellEnd"/>
      <w:r w:rsidRPr="00BE11C5">
        <w:rPr>
          <w:lang w:val="en-US"/>
        </w:rPr>
        <w:t>.</w:t>
      </w:r>
    </w:p>
    <w:p w14:paraId="56F6B67C" w14:textId="77777777" w:rsidR="00BE11C5" w:rsidRDefault="00BE11C5" w:rsidP="00BE11C5">
      <w:pPr>
        <w:ind w:firstLine="708"/>
        <w:rPr>
          <w:lang w:val="en-US"/>
        </w:rPr>
      </w:pPr>
    </w:p>
    <w:p w14:paraId="64B19E58" w14:textId="77777777" w:rsidR="00BE11C5" w:rsidRDefault="00BE11C5" w:rsidP="00BE11C5">
      <w:pPr>
        <w:keepNext/>
        <w:ind w:firstLine="708"/>
      </w:pPr>
      <w:r>
        <w:rPr>
          <w:noProof/>
          <w:lang w:val="en-US"/>
        </w:rPr>
        <w:drawing>
          <wp:inline distT="0" distB="0" distL="0" distR="0" wp14:anchorId="6069A10B" wp14:editId="012C619B">
            <wp:extent cx="5731510" cy="3213100"/>
            <wp:effectExtent l="0" t="0" r="2540" b="6350"/>
            <wp:docPr id="201649010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0102" name="Рисунок 2016490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566DED39" w14:textId="4E0D9B35" w:rsidR="00BE11C5" w:rsidRDefault="00BE11C5" w:rsidP="00BE11C5">
      <w:pPr>
        <w:pStyle w:val="a7"/>
        <w:jc w:val="center"/>
      </w:pPr>
      <w:r>
        <w:t xml:space="preserve">Figure </w:t>
      </w:r>
      <w:fldSimple w:instr=" SEQ Figure \* ARABIC ">
        <w:r>
          <w:rPr>
            <w:noProof/>
          </w:rPr>
          <w:t>5</w:t>
        </w:r>
      </w:fldSimple>
      <w:r>
        <w:t xml:space="preserve"> Top 30 regizori dupa numarul de filme de top/ medie IMDb</w:t>
      </w:r>
    </w:p>
    <w:p w14:paraId="55638A1A" w14:textId="5D186A34" w:rsidR="00BE11C5" w:rsidRDefault="00BE11C5" w:rsidP="00BE11C5">
      <w:pPr>
        <w:spacing w:after="0" w:line="360" w:lineRule="auto"/>
        <w:ind w:firstLine="708"/>
        <w:jc w:val="both"/>
        <w:rPr>
          <w:lang w:val="en-US"/>
        </w:rPr>
      </w:pPr>
      <w:proofErr w:type="spellStart"/>
      <w:r w:rsidRPr="00BE11C5">
        <w:rPr>
          <w:lang w:val="en-US"/>
        </w:rPr>
        <w:t>Privind</w:t>
      </w:r>
      <w:proofErr w:type="spellEnd"/>
      <w:r w:rsidRPr="00BE11C5">
        <w:rPr>
          <w:lang w:val="en-US"/>
        </w:rPr>
        <w:t xml:space="preserve"> la </w:t>
      </w:r>
      <w:proofErr w:type="spellStart"/>
      <w:r w:rsidRPr="00BE11C5">
        <w:rPr>
          <w:lang w:val="en-US"/>
        </w:rPr>
        <w:t>intriga</w:t>
      </w:r>
      <w:proofErr w:type="spellEnd"/>
      <w:r w:rsidRPr="00BE11C5">
        <w:rPr>
          <w:lang w:val="en-US"/>
        </w:rPr>
        <w:t xml:space="preserve"> din </w:t>
      </w:r>
      <w:proofErr w:type="spellStart"/>
      <w:r w:rsidRPr="00BE11C5">
        <w:rPr>
          <w:lang w:val="en-US"/>
        </w:rPr>
        <w:t>stânga</w:t>
      </w:r>
      <w:proofErr w:type="spellEnd"/>
      <w:r w:rsidRPr="00BE11C5">
        <w:rPr>
          <w:lang w:val="en-US"/>
        </w:rPr>
        <w:t xml:space="preserve">, </w:t>
      </w:r>
      <w:proofErr w:type="spellStart"/>
      <w:r w:rsidRPr="00BE11C5">
        <w:rPr>
          <w:lang w:val="en-US"/>
        </w:rPr>
        <w:t>regizorii</w:t>
      </w:r>
      <w:proofErr w:type="spellEnd"/>
      <w:r w:rsidRPr="00BE11C5">
        <w:rPr>
          <w:lang w:val="en-US"/>
        </w:rPr>
        <w:t xml:space="preserve"> </w:t>
      </w:r>
      <w:proofErr w:type="spellStart"/>
      <w:r w:rsidRPr="00BE11C5">
        <w:rPr>
          <w:lang w:val="en-US"/>
        </w:rPr>
        <w:t>occidentali</w:t>
      </w:r>
      <w:proofErr w:type="spellEnd"/>
      <w:r w:rsidRPr="00BE11C5">
        <w:rPr>
          <w:lang w:val="en-US"/>
        </w:rPr>
        <w:t xml:space="preserve"> precum Clint Eastwood </w:t>
      </w:r>
      <w:proofErr w:type="spellStart"/>
      <w:r w:rsidRPr="00BE11C5">
        <w:rPr>
          <w:lang w:val="en-US"/>
        </w:rPr>
        <w:t>și</w:t>
      </w:r>
      <w:proofErr w:type="spellEnd"/>
      <w:r w:rsidRPr="00BE11C5">
        <w:rPr>
          <w:lang w:val="en-US"/>
        </w:rPr>
        <w:t xml:space="preserve"> Robert De Niro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 </w:t>
      </w:r>
      <w:proofErr w:type="spellStart"/>
      <w:r w:rsidRPr="00BE11C5">
        <w:rPr>
          <w:lang w:val="en-US"/>
        </w:rPr>
        <w:t>regizat</w:t>
      </w:r>
      <w:proofErr w:type="spellEnd"/>
      <w:r w:rsidRPr="00BE11C5">
        <w:rPr>
          <w:lang w:val="en-US"/>
        </w:rPr>
        <w:t xml:space="preserve"> </w:t>
      </w:r>
      <w:proofErr w:type="spellStart"/>
      <w:r w:rsidRPr="00BE11C5">
        <w:rPr>
          <w:lang w:val="en-US"/>
        </w:rPr>
        <w:t>majoritatea</w:t>
      </w:r>
      <w:proofErr w:type="spellEnd"/>
      <w:r w:rsidRPr="00BE11C5">
        <w:rPr>
          <w:lang w:val="en-US"/>
        </w:rPr>
        <w:t xml:space="preserve"> </w:t>
      </w:r>
      <w:proofErr w:type="spellStart"/>
      <w:r w:rsidRPr="00BE11C5">
        <w:rPr>
          <w:lang w:val="en-US"/>
        </w:rPr>
        <w:t>filmelor</w:t>
      </w:r>
      <w:proofErr w:type="spellEnd"/>
      <w:r w:rsidRPr="00BE11C5">
        <w:rPr>
          <w:lang w:val="en-US"/>
        </w:rPr>
        <w:t xml:space="preserve"> de top pe IMDb,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dreapta</w:t>
      </w:r>
      <w:proofErr w:type="spellEnd"/>
      <w:r w:rsidRPr="00BE11C5">
        <w:rPr>
          <w:lang w:val="en-US"/>
        </w:rPr>
        <w:t xml:space="preserve"> </w:t>
      </w:r>
      <w:proofErr w:type="spellStart"/>
      <w:r w:rsidRPr="00BE11C5">
        <w:rPr>
          <w:lang w:val="en-US"/>
        </w:rPr>
        <w:t>arată</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regizorii</w:t>
      </w:r>
      <w:proofErr w:type="spellEnd"/>
      <w:r w:rsidRPr="00BE11C5">
        <w:rPr>
          <w:lang w:val="en-US"/>
        </w:rPr>
        <w:t xml:space="preserve"> </w:t>
      </w:r>
      <w:proofErr w:type="spellStart"/>
      <w:r w:rsidRPr="00BE11C5">
        <w:rPr>
          <w:lang w:val="en-US"/>
        </w:rPr>
        <w:t>estici</w:t>
      </w:r>
      <w:proofErr w:type="spellEnd"/>
      <w:r w:rsidRPr="00BE11C5">
        <w:rPr>
          <w:lang w:val="en-US"/>
        </w:rPr>
        <w:t xml:space="preserve"> precum Kemal Sunal </w:t>
      </w:r>
      <w:proofErr w:type="spellStart"/>
      <w:r w:rsidRPr="00BE11C5">
        <w:rPr>
          <w:lang w:val="en-US"/>
        </w:rPr>
        <w:t>și</w:t>
      </w:r>
      <w:proofErr w:type="spellEnd"/>
      <w:r w:rsidRPr="00BE11C5">
        <w:rPr>
          <w:lang w:val="en-US"/>
        </w:rPr>
        <w:t xml:space="preserve"> Akira Kurosawa fac </w:t>
      </w:r>
      <w:proofErr w:type="spellStart"/>
      <w:r w:rsidRPr="00BE11C5">
        <w:rPr>
          <w:lang w:val="en-US"/>
        </w:rPr>
        <w:t>cele</w:t>
      </w:r>
      <w:proofErr w:type="spellEnd"/>
      <w:r w:rsidRPr="00BE11C5">
        <w:rPr>
          <w:lang w:val="en-US"/>
        </w:rPr>
        <w:t xml:space="preserve"> mai bine </w:t>
      </w:r>
      <w:proofErr w:type="spellStart"/>
      <w:r w:rsidRPr="00BE11C5">
        <w:rPr>
          <w:lang w:val="en-US"/>
        </w:rPr>
        <w:t>cotate</w:t>
      </w:r>
      <w:proofErr w:type="spellEnd"/>
      <w:r w:rsidRPr="00BE11C5">
        <w:rPr>
          <w:lang w:val="en-US"/>
        </w:rPr>
        <w:t xml:space="preserve"> </w:t>
      </w:r>
      <w:proofErr w:type="spellStart"/>
      <w:r w:rsidRPr="00BE11C5">
        <w:rPr>
          <w:lang w:val="en-US"/>
        </w:rPr>
        <w:t>filme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stânga</w:t>
      </w:r>
      <w:proofErr w:type="spellEnd"/>
      <w:r w:rsidRPr="00BE11C5">
        <w:rPr>
          <w:lang w:val="en-US"/>
        </w:rPr>
        <w:t xml:space="preserve"> </w:t>
      </w:r>
      <w:proofErr w:type="spellStart"/>
      <w:r w:rsidRPr="00BE11C5">
        <w:rPr>
          <w:lang w:val="en-US"/>
        </w:rPr>
        <w:t>arată</w:t>
      </w:r>
      <w:proofErr w:type="spellEnd"/>
      <w:r w:rsidRPr="00BE11C5">
        <w:rPr>
          <w:lang w:val="en-US"/>
        </w:rPr>
        <w:t xml:space="preserve">, de </w:t>
      </w:r>
      <w:proofErr w:type="spellStart"/>
      <w:r w:rsidRPr="00BE11C5">
        <w:rPr>
          <w:lang w:val="en-US"/>
        </w:rPr>
        <w:t>asemenea</w:t>
      </w:r>
      <w:proofErr w:type="spellEnd"/>
      <w:r w:rsidRPr="00BE11C5">
        <w:rPr>
          <w:lang w:val="en-US"/>
        </w:rPr>
        <w:t xml:space="preserve">, o </w:t>
      </w:r>
      <w:proofErr w:type="spellStart"/>
      <w:r w:rsidRPr="00BE11C5">
        <w:rPr>
          <w:lang w:val="en-US"/>
        </w:rPr>
        <w:t>predispoziție</w:t>
      </w:r>
      <w:proofErr w:type="spellEnd"/>
      <w:r w:rsidRPr="00BE11C5">
        <w:rPr>
          <w:lang w:val="en-US"/>
        </w:rPr>
        <w:t xml:space="preserve"> </w:t>
      </w:r>
      <w:proofErr w:type="spellStart"/>
      <w:r w:rsidRPr="00BE11C5">
        <w:rPr>
          <w:lang w:val="en-US"/>
        </w:rPr>
        <w:t>față</w:t>
      </w:r>
      <w:proofErr w:type="spellEnd"/>
      <w:r w:rsidRPr="00BE11C5">
        <w:rPr>
          <w:lang w:val="en-US"/>
        </w:rPr>
        <w:t xml:space="preserve"> de </w:t>
      </w:r>
      <w:proofErr w:type="spellStart"/>
      <w:r w:rsidRPr="00BE11C5">
        <w:rPr>
          <w:lang w:val="en-US"/>
        </w:rPr>
        <w:t>regizorii</w:t>
      </w:r>
      <w:proofErr w:type="spellEnd"/>
      <w:r w:rsidRPr="00BE11C5">
        <w:rPr>
          <w:lang w:val="en-US"/>
        </w:rPr>
        <w:t xml:space="preserve"> care au </w:t>
      </w:r>
      <w:proofErr w:type="spellStart"/>
      <w:r w:rsidRPr="00BE11C5">
        <w:rPr>
          <w:lang w:val="en-US"/>
        </w:rPr>
        <w:t>acționat</w:t>
      </w:r>
      <w:proofErr w:type="spellEnd"/>
      <w:r w:rsidRPr="00BE11C5">
        <w:rPr>
          <w:lang w:val="en-US"/>
        </w:rPr>
        <w:t xml:space="preserve"> </w:t>
      </w:r>
      <w:proofErr w:type="spellStart"/>
      <w:r w:rsidRPr="00BE11C5">
        <w:rPr>
          <w:lang w:val="en-US"/>
        </w:rPr>
        <w:t>și</w:t>
      </w:r>
      <w:proofErr w:type="spellEnd"/>
      <w:r w:rsidRPr="00BE11C5">
        <w:rPr>
          <w:lang w:val="en-US"/>
        </w:rPr>
        <w:t xml:space="preserve"> </w:t>
      </w:r>
      <w:proofErr w:type="spellStart"/>
      <w:r w:rsidRPr="00BE11C5">
        <w:rPr>
          <w:lang w:val="en-US"/>
        </w:rPr>
        <w:t>ei</w:t>
      </w:r>
      <w:proofErr w:type="spellEnd"/>
      <w:r w:rsidRPr="00BE11C5">
        <w:rPr>
          <w:lang w:val="en-US"/>
        </w:rPr>
        <w:t xml:space="preserve">, </w:t>
      </w:r>
      <w:proofErr w:type="spellStart"/>
      <w:r w:rsidRPr="00BE11C5">
        <w:rPr>
          <w:lang w:val="en-US"/>
        </w:rPr>
        <w:t>în</w:t>
      </w:r>
      <w:proofErr w:type="spellEnd"/>
      <w:r w:rsidRPr="00BE11C5">
        <w:rPr>
          <w:lang w:val="en-US"/>
        </w:rPr>
        <w:t xml:space="preserve"> </w:t>
      </w:r>
      <w:proofErr w:type="spellStart"/>
      <w:r w:rsidRPr="00BE11C5">
        <w:rPr>
          <w:lang w:val="en-US"/>
        </w:rPr>
        <w:t>timp</w:t>
      </w:r>
      <w:proofErr w:type="spellEnd"/>
      <w:r w:rsidRPr="00BE11C5">
        <w:rPr>
          <w:lang w:val="en-US"/>
        </w:rPr>
        <w:t xml:space="preserve"> </w:t>
      </w:r>
      <w:proofErr w:type="spellStart"/>
      <w:r w:rsidRPr="00BE11C5">
        <w:rPr>
          <w:lang w:val="en-US"/>
        </w:rPr>
        <w:t>ce</w:t>
      </w:r>
      <w:proofErr w:type="spellEnd"/>
      <w:r w:rsidRPr="00BE11C5">
        <w:rPr>
          <w:lang w:val="en-US"/>
        </w:rPr>
        <w:t xml:space="preserve"> </w:t>
      </w:r>
      <w:proofErr w:type="spellStart"/>
      <w:r w:rsidRPr="00BE11C5">
        <w:rPr>
          <w:lang w:val="en-US"/>
        </w:rPr>
        <w:t>intriga</w:t>
      </w:r>
      <w:proofErr w:type="spellEnd"/>
      <w:r w:rsidRPr="00BE11C5">
        <w:rPr>
          <w:lang w:val="en-US"/>
        </w:rPr>
        <w:t xml:space="preserve"> din </w:t>
      </w:r>
      <w:proofErr w:type="spellStart"/>
      <w:r w:rsidRPr="00BE11C5">
        <w:rPr>
          <w:lang w:val="en-US"/>
        </w:rPr>
        <w:t>dreapta</w:t>
      </w:r>
      <w:proofErr w:type="spellEnd"/>
      <w:r w:rsidRPr="00BE11C5">
        <w:rPr>
          <w:lang w:val="en-US"/>
        </w:rPr>
        <w:t xml:space="preserve"> nu pare </w:t>
      </w:r>
      <w:proofErr w:type="spellStart"/>
      <w:r w:rsidRPr="00BE11C5">
        <w:rPr>
          <w:lang w:val="en-US"/>
        </w:rPr>
        <w:t>să</w:t>
      </w:r>
      <w:proofErr w:type="spellEnd"/>
      <w:r w:rsidRPr="00BE11C5">
        <w:rPr>
          <w:lang w:val="en-US"/>
        </w:rPr>
        <w:t xml:space="preserve"> </w:t>
      </w:r>
      <w:proofErr w:type="spellStart"/>
      <w:r w:rsidRPr="00BE11C5">
        <w:rPr>
          <w:lang w:val="en-US"/>
        </w:rPr>
        <w:t>prezinte</w:t>
      </w:r>
      <w:proofErr w:type="spellEnd"/>
      <w:r w:rsidRPr="00BE11C5">
        <w:rPr>
          <w:lang w:val="en-US"/>
        </w:rPr>
        <w:t xml:space="preserve"> </w:t>
      </w:r>
      <w:proofErr w:type="spellStart"/>
      <w:r w:rsidRPr="00BE11C5">
        <w:rPr>
          <w:lang w:val="en-US"/>
        </w:rPr>
        <w:t>aceeași</w:t>
      </w:r>
      <w:proofErr w:type="spellEnd"/>
      <w:r w:rsidRPr="00BE11C5">
        <w:rPr>
          <w:lang w:val="en-US"/>
        </w:rPr>
        <w:t xml:space="preserve"> </w:t>
      </w:r>
      <w:proofErr w:type="spellStart"/>
      <w:r w:rsidRPr="00BE11C5">
        <w:rPr>
          <w:lang w:val="en-US"/>
        </w:rPr>
        <w:t>predispoziție</w:t>
      </w:r>
      <w:proofErr w:type="spellEnd"/>
      <w:r w:rsidRPr="00BE11C5">
        <w:rPr>
          <w:lang w:val="en-US"/>
        </w:rPr>
        <w:t>.</w:t>
      </w:r>
    </w:p>
    <w:p w14:paraId="7EBDE81E" w14:textId="77777777" w:rsidR="00BE11C5" w:rsidRDefault="00BE11C5" w:rsidP="00BE11C5">
      <w:pPr>
        <w:spacing w:after="0" w:line="360" w:lineRule="auto"/>
        <w:ind w:firstLine="708"/>
        <w:jc w:val="both"/>
        <w:rPr>
          <w:lang w:val="en-US"/>
        </w:rPr>
      </w:pPr>
    </w:p>
    <w:p w14:paraId="08E15D43" w14:textId="77777777" w:rsidR="00BE11C5" w:rsidRDefault="00BE11C5" w:rsidP="00BE11C5">
      <w:pPr>
        <w:keepNext/>
        <w:spacing w:after="0" w:line="360" w:lineRule="auto"/>
        <w:ind w:firstLine="708"/>
        <w:jc w:val="both"/>
      </w:pPr>
      <w:r>
        <w:rPr>
          <w:noProof/>
          <w:lang w:val="en-US"/>
        </w:rPr>
        <w:drawing>
          <wp:inline distT="0" distB="0" distL="0" distR="0" wp14:anchorId="18C9A0D0" wp14:editId="6D3CB901">
            <wp:extent cx="5731510" cy="6242685"/>
            <wp:effectExtent l="0" t="0" r="2540" b="5715"/>
            <wp:docPr id="4669362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36224" name="Рисунок 466936224"/>
                    <pic:cNvPicPr/>
                  </pic:nvPicPr>
                  <pic:blipFill>
                    <a:blip r:embed="rId11">
                      <a:extLst>
                        <a:ext uri="{28A0092B-C50C-407E-A947-70E740481C1C}">
                          <a14:useLocalDpi xmlns:a14="http://schemas.microsoft.com/office/drawing/2010/main" val="0"/>
                        </a:ext>
                      </a:extLst>
                    </a:blip>
                    <a:stretch>
                      <a:fillRect/>
                    </a:stretch>
                  </pic:blipFill>
                  <pic:spPr>
                    <a:xfrm>
                      <a:off x="0" y="0"/>
                      <a:ext cx="5731510" cy="6242685"/>
                    </a:xfrm>
                    <a:prstGeom prst="rect">
                      <a:avLst/>
                    </a:prstGeom>
                  </pic:spPr>
                </pic:pic>
              </a:graphicData>
            </a:graphic>
          </wp:inline>
        </w:drawing>
      </w:r>
    </w:p>
    <w:p w14:paraId="5ACE0991" w14:textId="0805F346" w:rsidR="00BE11C5" w:rsidRDefault="00BE11C5" w:rsidP="00BE11C5">
      <w:pPr>
        <w:pStyle w:val="a7"/>
        <w:jc w:val="center"/>
      </w:pPr>
      <w:r>
        <w:t xml:space="preserve">Figure </w:t>
      </w:r>
      <w:fldSimple w:instr=" SEQ Figure \* ARABIC ">
        <w:r>
          <w:rPr>
            <w:noProof/>
          </w:rPr>
          <w:t>6</w:t>
        </w:r>
      </w:fldSimple>
      <w:r>
        <w:t xml:space="preserve"> Evaluarea IMDb vs. Numarul de voturi</w:t>
      </w:r>
    </w:p>
    <w:p w14:paraId="5F50ADA9" w14:textId="662B349B" w:rsidR="00DE13D1" w:rsidRDefault="00BE11C5" w:rsidP="00BE11C5">
      <w:pPr>
        <w:spacing w:after="0" w:line="360" w:lineRule="auto"/>
        <w:ind w:firstLine="708"/>
        <w:jc w:val="both"/>
        <w:rPr>
          <w:lang w:val="en-US"/>
        </w:rPr>
      </w:pPr>
      <w:proofErr w:type="spellStart"/>
      <w:r w:rsidRPr="00BE11C5">
        <w:rPr>
          <w:lang w:val="en-US"/>
        </w:rPr>
        <w:t>Filmele</w:t>
      </w:r>
      <w:proofErr w:type="spellEnd"/>
      <w:r w:rsidRPr="00BE11C5">
        <w:rPr>
          <w:lang w:val="en-US"/>
        </w:rPr>
        <w:t xml:space="preserve"> care </w:t>
      </w:r>
      <w:proofErr w:type="spellStart"/>
      <w:r w:rsidRPr="00BE11C5">
        <w:rPr>
          <w:lang w:val="en-US"/>
        </w:rPr>
        <w:t>obțin</w:t>
      </w:r>
      <w:proofErr w:type="spellEnd"/>
      <w:r w:rsidRPr="00BE11C5">
        <w:rPr>
          <w:lang w:val="en-US"/>
        </w:rPr>
        <w:t xml:space="preserve"> mai </w:t>
      </w:r>
      <w:proofErr w:type="spellStart"/>
      <w:r w:rsidRPr="00BE11C5">
        <w:rPr>
          <w:lang w:val="en-US"/>
        </w:rPr>
        <w:t>multe</w:t>
      </w:r>
      <w:proofErr w:type="spellEnd"/>
      <w:r w:rsidRPr="00BE11C5">
        <w:rPr>
          <w:lang w:val="en-US"/>
        </w:rPr>
        <w:t xml:space="preserve"> </w:t>
      </w:r>
      <w:proofErr w:type="spellStart"/>
      <w:r w:rsidRPr="00BE11C5">
        <w:rPr>
          <w:lang w:val="en-US"/>
        </w:rPr>
        <w:t>voturi</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aibă</w:t>
      </w:r>
      <w:proofErr w:type="spellEnd"/>
      <w:r w:rsidRPr="00BE11C5">
        <w:rPr>
          <w:lang w:val="en-US"/>
        </w:rPr>
        <w:t xml:space="preserve"> </w:t>
      </w:r>
      <w:proofErr w:type="spellStart"/>
      <w:r w:rsidRPr="00BE11C5">
        <w:rPr>
          <w:lang w:val="en-US"/>
        </w:rPr>
        <w:t>și</w:t>
      </w:r>
      <w:proofErr w:type="spellEnd"/>
      <w:r w:rsidRPr="00BE11C5">
        <w:rPr>
          <w:lang w:val="en-US"/>
        </w:rPr>
        <w:t xml:space="preserve"> un rating IMDb mai </w:t>
      </w:r>
      <w:proofErr w:type="spellStart"/>
      <w:r w:rsidRPr="00BE11C5">
        <w:rPr>
          <w:lang w:val="en-US"/>
        </w:rPr>
        <w:t>ridicat</w:t>
      </w:r>
      <w:proofErr w:type="spellEnd"/>
      <w:r w:rsidRPr="00BE11C5">
        <w:rPr>
          <w:lang w:val="en-US"/>
        </w:rPr>
        <w:t xml:space="preserve">. </w:t>
      </w:r>
      <w:proofErr w:type="spellStart"/>
      <w:r w:rsidRPr="00BE11C5">
        <w:rPr>
          <w:lang w:val="en-US"/>
        </w:rPr>
        <w:t>Deoarece</w:t>
      </w:r>
      <w:proofErr w:type="spellEnd"/>
      <w:r w:rsidRPr="00BE11C5">
        <w:rPr>
          <w:lang w:val="en-US"/>
        </w:rPr>
        <w:t xml:space="preserve"> </w:t>
      </w:r>
      <w:proofErr w:type="spellStart"/>
      <w:r w:rsidRPr="00BE11C5">
        <w:rPr>
          <w:lang w:val="en-US"/>
        </w:rPr>
        <w:t>numărul</w:t>
      </w:r>
      <w:proofErr w:type="spellEnd"/>
      <w:r w:rsidRPr="00BE11C5">
        <w:rPr>
          <w:lang w:val="en-US"/>
        </w:rPr>
        <w:t xml:space="preserve"> de </w:t>
      </w:r>
      <w:proofErr w:type="spellStart"/>
      <w:r w:rsidRPr="00BE11C5">
        <w:rPr>
          <w:lang w:val="en-US"/>
        </w:rPr>
        <w:t>voturi</w:t>
      </w:r>
      <w:proofErr w:type="spellEnd"/>
      <w:r w:rsidRPr="00BE11C5">
        <w:rPr>
          <w:lang w:val="en-US"/>
        </w:rPr>
        <w:t xml:space="preserve"> </w:t>
      </w:r>
      <w:proofErr w:type="spellStart"/>
      <w:r w:rsidRPr="00BE11C5">
        <w:rPr>
          <w:lang w:val="en-US"/>
        </w:rPr>
        <w:t>este</w:t>
      </w:r>
      <w:proofErr w:type="spellEnd"/>
      <w:r w:rsidRPr="00BE11C5">
        <w:rPr>
          <w:lang w:val="en-US"/>
        </w:rPr>
        <w:t xml:space="preserve"> </w:t>
      </w:r>
      <w:proofErr w:type="spellStart"/>
      <w:r w:rsidRPr="00BE11C5">
        <w:rPr>
          <w:lang w:val="en-US"/>
        </w:rPr>
        <w:t>probabil</w:t>
      </w:r>
      <w:proofErr w:type="spellEnd"/>
      <w:r w:rsidRPr="00BE11C5">
        <w:rPr>
          <w:lang w:val="en-US"/>
        </w:rPr>
        <w:t xml:space="preserve"> </w:t>
      </w:r>
      <w:proofErr w:type="spellStart"/>
      <w:r w:rsidRPr="00BE11C5">
        <w:rPr>
          <w:lang w:val="en-US"/>
        </w:rPr>
        <w:t>proporțional</w:t>
      </w:r>
      <w:proofErr w:type="spellEnd"/>
      <w:r w:rsidRPr="00BE11C5">
        <w:rPr>
          <w:lang w:val="en-US"/>
        </w:rPr>
        <w:t xml:space="preserve"> cu </w:t>
      </w:r>
      <w:proofErr w:type="spellStart"/>
      <w:r w:rsidRPr="00BE11C5">
        <w:rPr>
          <w:lang w:val="en-US"/>
        </w:rPr>
        <w:t>popularitatea</w:t>
      </w:r>
      <w:proofErr w:type="spellEnd"/>
      <w:r w:rsidRPr="00BE11C5">
        <w:rPr>
          <w:lang w:val="en-US"/>
        </w:rPr>
        <w:t xml:space="preserve"> </w:t>
      </w:r>
      <w:proofErr w:type="spellStart"/>
      <w:r w:rsidRPr="00BE11C5">
        <w:rPr>
          <w:lang w:val="en-US"/>
        </w:rPr>
        <w:t>unui</w:t>
      </w:r>
      <w:proofErr w:type="spellEnd"/>
      <w:r w:rsidRPr="00BE11C5">
        <w:rPr>
          <w:lang w:val="en-US"/>
        </w:rPr>
        <w:t xml:space="preserve"> film, </w:t>
      </w:r>
      <w:proofErr w:type="spellStart"/>
      <w:r w:rsidRPr="00BE11C5">
        <w:rPr>
          <w:lang w:val="en-US"/>
        </w:rPr>
        <w:t>este</w:t>
      </w:r>
      <w:proofErr w:type="spellEnd"/>
      <w:r w:rsidRPr="00BE11C5">
        <w:rPr>
          <w:lang w:val="en-US"/>
        </w:rPr>
        <w:t xml:space="preserve"> </w:t>
      </w:r>
      <w:proofErr w:type="spellStart"/>
      <w:r w:rsidRPr="00BE11C5">
        <w:rPr>
          <w:lang w:val="en-US"/>
        </w:rPr>
        <w:t>sigur</w:t>
      </w:r>
      <w:proofErr w:type="spellEnd"/>
      <w:r w:rsidRPr="00BE11C5">
        <w:rPr>
          <w:lang w:val="en-US"/>
        </w:rPr>
        <w:t xml:space="preserve"> </w:t>
      </w:r>
      <w:proofErr w:type="spellStart"/>
      <w:r w:rsidRPr="00BE11C5">
        <w:rPr>
          <w:lang w:val="en-US"/>
        </w:rPr>
        <w:t>să</w:t>
      </w:r>
      <w:proofErr w:type="spellEnd"/>
      <w:r w:rsidRPr="00BE11C5">
        <w:rPr>
          <w:lang w:val="en-US"/>
        </w:rPr>
        <w:t xml:space="preserve"> </w:t>
      </w:r>
      <w:proofErr w:type="spellStart"/>
      <w:r w:rsidRPr="00BE11C5">
        <w:rPr>
          <w:lang w:val="en-US"/>
        </w:rPr>
        <w:t>spunem</w:t>
      </w:r>
      <w:proofErr w:type="spellEnd"/>
      <w:r w:rsidRPr="00BE11C5">
        <w:rPr>
          <w:lang w:val="en-US"/>
        </w:rPr>
        <w:t xml:space="preserve"> </w:t>
      </w:r>
      <w:proofErr w:type="spellStart"/>
      <w:r w:rsidRPr="00BE11C5">
        <w:rPr>
          <w:lang w:val="en-US"/>
        </w:rPr>
        <w:t>că</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populare</w:t>
      </w:r>
      <w:proofErr w:type="spellEnd"/>
      <w:r w:rsidRPr="00BE11C5">
        <w:rPr>
          <w:lang w:val="en-US"/>
        </w:rPr>
        <w:t xml:space="preserve"> </w:t>
      </w:r>
      <w:proofErr w:type="spellStart"/>
      <w:r w:rsidRPr="00BE11C5">
        <w:rPr>
          <w:lang w:val="en-US"/>
        </w:rPr>
        <w:t>tind</w:t>
      </w:r>
      <w:proofErr w:type="spellEnd"/>
      <w:r w:rsidRPr="00BE11C5">
        <w:rPr>
          <w:lang w:val="en-US"/>
        </w:rPr>
        <w:t xml:space="preserve"> </w:t>
      </w:r>
      <w:proofErr w:type="spellStart"/>
      <w:r w:rsidRPr="00BE11C5">
        <w:rPr>
          <w:lang w:val="en-US"/>
        </w:rPr>
        <w:t>să</w:t>
      </w:r>
      <w:proofErr w:type="spellEnd"/>
      <w:r w:rsidRPr="00BE11C5">
        <w:rPr>
          <w:lang w:val="en-US"/>
        </w:rPr>
        <w:t xml:space="preserve"> fie evaluate mai sus </w:t>
      </w:r>
      <w:proofErr w:type="spellStart"/>
      <w:r w:rsidRPr="00BE11C5">
        <w:rPr>
          <w:lang w:val="en-US"/>
        </w:rPr>
        <w:t>decât</w:t>
      </w:r>
      <w:proofErr w:type="spellEnd"/>
      <w:r w:rsidRPr="00BE11C5">
        <w:rPr>
          <w:lang w:val="en-US"/>
        </w:rPr>
        <w:t xml:space="preserve"> </w:t>
      </w:r>
      <w:proofErr w:type="spellStart"/>
      <w:r w:rsidRPr="00BE11C5">
        <w:rPr>
          <w:lang w:val="en-US"/>
        </w:rPr>
        <w:t>filmele</w:t>
      </w:r>
      <w:proofErr w:type="spellEnd"/>
      <w:r w:rsidRPr="00BE11C5">
        <w:rPr>
          <w:lang w:val="en-US"/>
        </w:rPr>
        <w:t xml:space="preserve"> mai </w:t>
      </w:r>
      <w:proofErr w:type="spellStart"/>
      <w:r w:rsidRPr="00BE11C5">
        <w:rPr>
          <w:lang w:val="en-US"/>
        </w:rPr>
        <w:t>puțin</w:t>
      </w:r>
      <w:proofErr w:type="spellEnd"/>
      <w:r w:rsidRPr="00BE11C5">
        <w:rPr>
          <w:lang w:val="en-US"/>
        </w:rPr>
        <w:t xml:space="preserve"> </w:t>
      </w:r>
      <w:proofErr w:type="spellStart"/>
      <w:r w:rsidRPr="00BE11C5">
        <w:rPr>
          <w:lang w:val="en-US"/>
        </w:rPr>
        <w:t>populare</w:t>
      </w:r>
      <w:proofErr w:type="spellEnd"/>
      <w:r w:rsidRPr="00BE11C5">
        <w:rPr>
          <w:lang w:val="en-US"/>
        </w:rPr>
        <w:t>.</w:t>
      </w:r>
    </w:p>
    <w:p w14:paraId="228E1EE3" w14:textId="77777777" w:rsidR="00DE13D1" w:rsidRDefault="00DE13D1">
      <w:pPr>
        <w:rPr>
          <w:lang w:val="en-US"/>
        </w:rPr>
      </w:pPr>
      <w:r>
        <w:rPr>
          <w:lang w:val="en-US"/>
        </w:rPr>
        <w:br w:type="page"/>
      </w:r>
    </w:p>
    <w:p w14:paraId="4143B89E" w14:textId="77777777" w:rsidR="00DE13D1" w:rsidRPr="00C66052" w:rsidRDefault="00DE13D1" w:rsidP="00DE13D1">
      <w:pPr>
        <w:spacing w:line="276" w:lineRule="auto"/>
        <w:jc w:val="center"/>
        <w:rPr>
          <w:b/>
          <w:bCs/>
          <w:lang w:val="ro-MD"/>
        </w:rPr>
      </w:pPr>
      <w:r w:rsidRPr="00C66052">
        <w:rPr>
          <w:b/>
          <w:bCs/>
          <w:lang w:val="ro-MD"/>
        </w:rPr>
        <w:t>Bibliografie</w:t>
      </w:r>
    </w:p>
    <w:p w14:paraId="673B39F4" w14:textId="60EEC393" w:rsidR="00BE11C5"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Pandas </w:t>
      </w:r>
      <w:hyperlink r:id="rId12" w:history="1">
        <w:r w:rsidRPr="009E583F">
          <w:rPr>
            <w:rStyle w:val="a4"/>
            <w:lang w:val="en-US"/>
          </w:rPr>
          <w:t>https://pandas.pydata.org\</w:t>
        </w:r>
      </w:hyperlink>
    </w:p>
    <w:p w14:paraId="5FFE9852" w14:textId="1D36AEB5" w:rsidR="00DE13D1" w:rsidRP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matplotlib </w:t>
      </w:r>
      <w:r w:rsidRPr="00DE13D1">
        <w:rPr>
          <w:lang w:val="en-US"/>
        </w:rPr>
        <w:t>https://matplotlib.org</w:t>
      </w:r>
    </w:p>
    <w:p w14:paraId="06717C09" w14:textId="21A717D2"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proofErr w:type="gramStart"/>
      <w:r w:rsidRPr="00DE13D1">
        <w:rPr>
          <w:lang w:val="en-US"/>
        </w:rPr>
        <w:t>sklearn.model</w:t>
      </w:r>
      <w:proofErr w:type="gramEnd"/>
      <w:r w:rsidRPr="00DE13D1">
        <w:rPr>
          <w:lang w:val="en-US"/>
        </w:rPr>
        <w:t>_selection</w:t>
      </w:r>
      <w:proofErr w:type="spellEnd"/>
      <w:r>
        <w:rPr>
          <w:lang w:val="en-US"/>
        </w:rPr>
        <w:t xml:space="preserve"> </w:t>
      </w:r>
      <w:r w:rsidRPr="00DE13D1">
        <w:rPr>
          <w:lang w:val="en-US"/>
        </w:rPr>
        <w:t>https://scikit-learn.org/stable/modules/generated/sklearn.model_selection.train_test_split.html</w:t>
      </w:r>
    </w:p>
    <w:p w14:paraId="6ED16FDE" w14:textId="594CEE6B"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r>
        <w:rPr>
          <w:lang w:val="en-US"/>
        </w:rPr>
        <w:t>Grafica</w:t>
      </w:r>
      <w:proofErr w:type="spellEnd"/>
      <w:r>
        <w:rPr>
          <w:lang w:val="en-US"/>
        </w:rPr>
        <w:t xml:space="preserve"> </w:t>
      </w:r>
      <w:proofErr w:type="spellStart"/>
      <w:r>
        <w:rPr>
          <w:lang w:val="en-US"/>
        </w:rPr>
        <w:t>matlplotlib</w:t>
      </w:r>
      <w:proofErr w:type="spellEnd"/>
      <w:r>
        <w:rPr>
          <w:lang w:val="en-US"/>
        </w:rPr>
        <w:t xml:space="preserve"> </w:t>
      </w:r>
      <w:r w:rsidRPr="00DE13D1">
        <w:rPr>
          <w:lang w:val="en-US"/>
        </w:rPr>
        <w:t>https://github.com/h4pZ/rose-pine-matplotlib</w:t>
      </w:r>
    </w:p>
    <w:p w14:paraId="3C9795F6" w14:textId="497C112D" w:rsid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w:t>
      </w:r>
      <w:proofErr w:type="spellStart"/>
      <w:r>
        <w:rPr>
          <w:lang w:val="en-US"/>
        </w:rPr>
        <w:t>Regresia</w:t>
      </w:r>
      <w:proofErr w:type="spellEnd"/>
      <w:r>
        <w:rPr>
          <w:lang w:val="en-US"/>
        </w:rPr>
        <w:t xml:space="preserve"> </w:t>
      </w:r>
      <w:proofErr w:type="spellStart"/>
      <w:r>
        <w:rPr>
          <w:lang w:val="en-US"/>
        </w:rPr>
        <w:t>liniara</w:t>
      </w:r>
      <w:proofErr w:type="spellEnd"/>
      <w:r>
        <w:rPr>
          <w:lang w:val="en-US"/>
        </w:rPr>
        <w:t xml:space="preserve"> python </w:t>
      </w:r>
      <w:r w:rsidRPr="00DE13D1">
        <w:rPr>
          <w:lang w:val="en-US"/>
        </w:rPr>
        <w:t>https://www.kaggle.com/code/mosnoiion/regresia-liniara-popularitatea-cantecelor</w:t>
      </w:r>
    </w:p>
    <w:p w14:paraId="7E28A3D8" w14:textId="4D1E9C51" w:rsidR="00DE13D1" w:rsidRPr="00DE13D1" w:rsidRDefault="00DE13D1" w:rsidP="00DE13D1">
      <w:pPr>
        <w:pStyle w:val="a5"/>
        <w:numPr>
          <w:ilvl w:val="0"/>
          <w:numId w:val="19"/>
        </w:numPr>
        <w:spacing w:after="0" w:line="360" w:lineRule="auto"/>
        <w:rPr>
          <w:lang w:val="en-US"/>
        </w:rPr>
      </w:pPr>
      <w:proofErr w:type="spellStart"/>
      <w:r>
        <w:rPr>
          <w:lang w:val="en-US"/>
        </w:rPr>
        <w:t>Librarie</w:t>
      </w:r>
      <w:proofErr w:type="spellEnd"/>
      <w:r>
        <w:rPr>
          <w:lang w:val="en-US"/>
        </w:rPr>
        <w:t xml:space="preserve">: Data </w:t>
      </w:r>
      <w:proofErr w:type="spellStart"/>
      <w:r>
        <w:rPr>
          <w:lang w:val="en-US"/>
        </w:rPr>
        <w:t>setul</w:t>
      </w:r>
      <w:proofErr w:type="spellEnd"/>
      <w:r>
        <w:rPr>
          <w:lang w:val="en-US"/>
        </w:rPr>
        <w:t xml:space="preserve">: </w:t>
      </w:r>
      <w:r w:rsidRPr="00DE13D1">
        <w:rPr>
          <w:lang w:val="en-US"/>
        </w:rPr>
        <w:t>https://www.kaggle.com/datasets/ashutoshdevpura/imdb-top-10000-movies-updated-august-2023</w:t>
      </w:r>
    </w:p>
    <w:sectPr w:rsidR="00DE13D1" w:rsidRPr="00DE1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922"/>
    <w:multiLevelType w:val="hybridMultilevel"/>
    <w:tmpl w:val="BBEE4C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E83587"/>
    <w:multiLevelType w:val="hybridMultilevel"/>
    <w:tmpl w:val="7EF4F380"/>
    <w:lvl w:ilvl="0" w:tplc="04180001">
      <w:start w:val="1"/>
      <w:numFmt w:val="bullet"/>
      <w:lvlText w:val=""/>
      <w:lvlJc w:val="left"/>
      <w:pPr>
        <w:ind w:left="540" w:hanging="360"/>
      </w:pPr>
      <w:rPr>
        <w:rFonts w:ascii="Symbol" w:hAnsi="Symbol"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2" w15:restartNumberingAfterBreak="0">
    <w:nsid w:val="106F2391"/>
    <w:multiLevelType w:val="hybridMultilevel"/>
    <w:tmpl w:val="651A12C6"/>
    <w:lvl w:ilvl="0" w:tplc="48D8F1D0">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14C451F1"/>
    <w:multiLevelType w:val="hybridMultilevel"/>
    <w:tmpl w:val="88A8284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155925A2"/>
    <w:multiLevelType w:val="hybridMultilevel"/>
    <w:tmpl w:val="DB90A22E"/>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15:restartNumberingAfterBreak="0">
    <w:nsid w:val="162B1BAE"/>
    <w:multiLevelType w:val="hybridMultilevel"/>
    <w:tmpl w:val="084E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0126D"/>
    <w:multiLevelType w:val="hybridMultilevel"/>
    <w:tmpl w:val="096A66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92D4AC4"/>
    <w:multiLevelType w:val="hybridMultilevel"/>
    <w:tmpl w:val="EA6AA356"/>
    <w:lvl w:ilvl="0" w:tplc="E75E8968">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8" w15:restartNumberingAfterBreak="0">
    <w:nsid w:val="42BD212C"/>
    <w:multiLevelType w:val="hybridMultilevel"/>
    <w:tmpl w:val="BEB8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1160B"/>
    <w:multiLevelType w:val="hybridMultilevel"/>
    <w:tmpl w:val="A52E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10207"/>
    <w:multiLevelType w:val="hybridMultilevel"/>
    <w:tmpl w:val="09BC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A4B62"/>
    <w:multiLevelType w:val="hybridMultilevel"/>
    <w:tmpl w:val="4872A8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E668DE"/>
    <w:multiLevelType w:val="hybridMultilevel"/>
    <w:tmpl w:val="28B04B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629723E"/>
    <w:multiLevelType w:val="hybridMultilevel"/>
    <w:tmpl w:val="F24C1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15CA6"/>
    <w:multiLevelType w:val="hybridMultilevel"/>
    <w:tmpl w:val="2272D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24F88"/>
    <w:multiLevelType w:val="hybridMultilevel"/>
    <w:tmpl w:val="F1A02B56"/>
    <w:lvl w:ilvl="0" w:tplc="943C392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714D583B"/>
    <w:multiLevelType w:val="hybridMultilevel"/>
    <w:tmpl w:val="2B3C13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3944C3A"/>
    <w:multiLevelType w:val="hybridMultilevel"/>
    <w:tmpl w:val="F15ABB90"/>
    <w:lvl w:ilvl="0" w:tplc="EE98F85E">
      <w:start w:val="19"/>
      <w:numFmt w:val="bullet"/>
      <w:lvlText w:val="-"/>
      <w:lvlJc w:val="left"/>
      <w:pPr>
        <w:ind w:left="540" w:hanging="360"/>
      </w:pPr>
      <w:rPr>
        <w:rFonts w:ascii="Times New Roman" w:eastAsiaTheme="minorHAnsi" w:hAnsi="Times New Roman" w:cs="Times New Roman" w:hint="default"/>
      </w:rPr>
    </w:lvl>
    <w:lvl w:ilvl="1" w:tplc="04180003" w:tentative="1">
      <w:start w:val="1"/>
      <w:numFmt w:val="bullet"/>
      <w:lvlText w:val="o"/>
      <w:lvlJc w:val="left"/>
      <w:pPr>
        <w:ind w:left="1260" w:hanging="360"/>
      </w:pPr>
      <w:rPr>
        <w:rFonts w:ascii="Courier New" w:hAnsi="Courier New" w:cs="Courier New" w:hint="default"/>
      </w:rPr>
    </w:lvl>
    <w:lvl w:ilvl="2" w:tplc="04180005" w:tentative="1">
      <w:start w:val="1"/>
      <w:numFmt w:val="bullet"/>
      <w:lvlText w:val=""/>
      <w:lvlJc w:val="left"/>
      <w:pPr>
        <w:ind w:left="1980" w:hanging="360"/>
      </w:pPr>
      <w:rPr>
        <w:rFonts w:ascii="Wingdings" w:hAnsi="Wingdings" w:hint="default"/>
      </w:rPr>
    </w:lvl>
    <w:lvl w:ilvl="3" w:tplc="04180001" w:tentative="1">
      <w:start w:val="1"/>
      <w:numFmt w:val="bullet"/>
      <w:lvlText w:val=""/>
      <w:lvlJc w:val="left"/>
      <w:pPr>
        <w:ind w:left="2700" w:hanging="360"/>
      </w:pPr>
      <w:rPr>
        <w:rFonts w:ascii="Symbol" w:hAnsi="Symbol" w:hint="default"/>
      </w:rPr>
    </w:lvl>
    <w:lvl w:ilvl="4" w:tplc="04180003" w:tentative="1">
      <w:start w:val="1"/>
      <w:numFmt w:val="bullet"/>
      <w:lvlText w:val="o"/>
      <w:lvlJc w:val="left"/>
      <w:pPr>
        <w:ind w:left="3420" w:hanging="360"/>
      </w:pPr>
      <w:rPr>
        <w:rFonts w:ascii="Courier New" w:hAnsi="Courier New" w:cs="Courier New" w:hint="default"/>
      </w:rPr>
    </w:lvl>
    <w:lvl w:ilvl="5" w:tplc="04180005" w:tentative="1">
      <w:start w:val="1"/>
      <w:numFmt w:val="bullet"/>
      <w:lvlText w:val=""/>
      <w:lvlJc w:val="left"/>
      <w:pPr>
        <w:ind w:left="4140" w:hanging="360"/>
      </w:pPr>
      <w:rPr>
        <w:rFonts w:ascii="Wingdings" w:hAnsi="Wingdings" w:hint="default"/>
      </w:rPr>
    </w:lvl>
    <w:lvl w:ilvl="6" w:tplc="04180001" w:tentative="1">
      <w:start w:val="1"/>
      <w:numFmt w:val="bullet"/>
      <w:lvlText w:val=""/>
      <w:lvlJc w:val="left"/>
      <w:pPr>
        <w:ind w:left="4860" w:hanging="360"/>
      </w:pPr>
      <w:rPr>
        <w:rFonts w:ascii="Symbol" w:hAnsi="Symbol" w:hint="default"/>
      </w:rPr>
    </w:lvl>
    <w:lvl w:ilvl="7" w:tplc="04180003" w:tentative="1">
      <w:start w:val="1"/>
      <w:numFmt w:val="bullet"/>
      <w:lvlText w:val="o"/>
      <w:lvlJc w:val="left"/>
      <w:pPr>
        <w:ind w:left="5580" w:hanging="360"/>
      </w:pPr>
      <w:rPr>
        <w:rFonts w:ascii="Courier New" w:hAnsi="Courier New" w:cs="Courier New" w:hint="default"/>
      </w:rPr>
    </w:lvl>
    <w:lvl w:ilvl="8" w:tplc="04180005" w:tentative="1">
      <w:start w:val="1"/>
      <w:numFmt w:val="bullet"/>
      <w:lvlText w:val=""/>
      <w:lvlJc w:val="left"/>
      <w:pPr>
        <w:ind w:left="6300" w:hanging="360"/>
      </w:pPr>
      <w:rPr>
        <w:rFonts w:ascii="Wingdings" w:hAnsi="Wingdings" w:hint="default"/>
      </w:rPr>
    </w:lvl>
  </w:abstractNum>
  <w:abstractNum w:abstractNumId="18" w15:restartNumberingAfterBreak="0">
    <w:nsid w:val="74134F80"/>
    <w:multiLevelType w:val="hybridMultilevel"/>
    <w:tmpl w:val="5BDA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658238">
    <w:abstractNumId w:val="3"/>
  </w:num>
  <w:num w:numId="2" w16cid:durableId="457798033">
    <w:abstractNumId w:val="2"/>
  </w:num>
  <w:num w:numId="3" w16cid:durableId="651761915">
    <w:abstractNumId w:val="4"/>
  </w:num>
  <w:num w:numId="4" w16cid:durableId="1474761602">
    <w:abstractNumId w:val="16"/>
  </w:num>
  <w:num w:numId="5" w16cid:durableId="1090811493">
    <w:abstractNumId w:val="6"/>
  </w:num>
  <w:num w:numId="6" w16cid:durableId="135881821">
    <w:abstractNumId w:val="7"/>
  </w:num>
  <w:num w:numId="7" w16cid:durableId="955452155">
    <w:abstractNumId w:val="1"/>
  </w:num>
  <w:num w:numId="8" w16cid:durableId="861938650">
    <w:abstractNumId w:val="0"/>
  </w:num>
  <w:num w:numId="9" w16cid:durableId="193736518">
    <w:abstractNumId w:val="17"/>
  </w:num>
  <w:num w:numId="10" w16cid:durableId="182549982">
    <w:abstractNumId w:val="18"/>
  </w:num>
  <w:num w:numId="11" w16cid:durableId="2103991771">
    <w:abstractNumId w:val="13"/>
  </w:num>
  <w:num w:numId="12" w16cid:durableId="766731170">
    <w:abstractNumId w:val="5"/>
  </w:num>
  <w:num w:numId="13" w16cid:durableId="1559589230">
    <w:abstractNumId w:val="9"/>
  </w:num>
  <w:num w:numId="14" w16cid:durableId="2094205475">
    <w:abstractNumId w:val="14"/>
  </w:num>
  <w:num w:numId="15" w16cid:durableId="303244601">
    <w:abstractNumId w:val="8"/>
  </w:num>
  <w:num w:numId="16" w16cid:durableId="1645039704">
    <w:abstractNumId w:val="12"/>
  </w:num>
  <w:num w:numId="17" w16cid:durableId="1054233319">
    <w:abstractNumId w:val="11"/>
  </w:num>
  <w:num w:numId="18" w16cid:durableId="73475686">
    <w:abstractNumId w:val="10"/>
  </w:num>
  <w:num w:numId="19" w16cid:durableId="13282472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D4"/>
    <w:rsid w:val="000F47F5"/>
    <w:rsid w:val="00121DC2"/>
    <w:rsid w:val="0024010F"/>
    <w:rsid w:val="002D7640"/>
    <w:rsid w:val="00396E72"/>
    <w:rsid w:val="003A41E8"/>
    <w:rsid w:val="003F2CEF"/>
    <w:rsid w:val="004D0408"/>
    <w:rsid w:val="00534FA9"/>
    <w:rsid w:val="005F5B87"/>
    <w:rsid w:val="007B14F4"/>
    <w:rsid w:val="008C5B7A"/>
    <w:rsid w:val="00B7076E"/>
    <w:rsid w:val="00BE11C5"/>
    <w:rsid w:val="00C35962"/>
    <w:rsid w:val="00D658BC"/>
    <w:rsid w:val="00DD3F34"/>
    <w:rsid w:val="00DE13D1"/>
    <w:rsid w:val="00E203D4"/>
    <w:rsid w:val="00E80D89"/>
    <w:rsid w:val="00E90A3B"/>
    <w:rsid w:val="00EF5C7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8283"/>
  <w15:chartTrackingRefBased/>
  <w15:docId w15:val="{E04FA729-518A-40F5-97AF-2C94FB5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F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D3F34"/>
    <w:pPr>
      <w:autoSpaceDE w:val="0"/>
      <w:autoSpaceDN w:val="0"/>
      <w:adjustRightInd w:val="0"/>
      <w:spacing w:after="0" w:line="240" w:lineRule="auto"/>
    </w:pPr>
    <w:rPr>
      <w:rFonts w:ascii="Liberation Serif" w:hAnsi="Liberation Serif"/>
      <w:lang w:val="en-US"/>
    </w:rPr>
  </w:style>
  <w:style w:type="paragraph" w:styleId="a3">
    <w:name w:val="Normal (Web)"/>
    <w:basedOn w:val="a"/>
    <w:uiPriority w:val="99"/>
    <w:semiHidden/>
    <w:unhideWhenUsed/>
    <w:rsid w:val="00396E72"/>
    <w:pPr>
      <w:spacing w:before="100" w:beforeAutospacing="1" w:after="100" w:afterAutospacing="1" w:line="240" w:lineRule="auto"/>
    </w:pPr>
    <w:rPr>
      <w:rFonts w:eastAsia="Times New Roman"/>
      <w:lang w:eastAsia="ro-RO"/>
    </w:rPr>
  </w:style>
  <w:style w:type="character" w:styleId="a4">
    <w:name w:val="Hyperlink"/>
    <w:basedOn w:val="a0"/>
    <w:uiPriority w:val="99"/>
    <w:unhideWhenUsed/>
    <w:rsid w:val="00396E72"/>
    <w:rPr>
      <w:color w:val="0000FF"/>
      <w:u w:val="single"/>
    </w:rPr>
  </w:style>
  <w:style w:type="paragraph" w:styleId="a5">
    <w:name w:val="List Paragraph"/>
    <w:basedOn w:val="a"/>
    <w:uiPriority w:val="34"/>
    <w:qFormat/>
    <w:rsid w:val="003F2CEF"/>
    <w:pPr>
      <w:ind w:left="720"/>
      <w:contextualSpacing/>
    </w:pPr>
  </w:style>
  <w:style w:type="character" w:styleId="a6">
    <w:name w:val="Unresolved Mention"/>
    <w:basedOn w:val="a0"/>
    <w:uiPriority w:val="99"/>
    <w:semiHidden/>
    <w:unhideWhenUsed/>
    <w:rsid w:val="00534FA9"/>
    <w:rPr>
      <w:color w:val="605E5C"/>
      <w:shd w:val="clear" w:color="auto" w:fill="E1DFDD"/>
    </w:rPr>
  </w:style>
  <w:style w:type="paragraph" w:styleId="a7">
    <w:name w:val="caption"/>
    <w:basedOn w:val="a"/>
    <w:next w:val="a"/>
    <w:uiPriority w:val="35"/>
    <w:unhideWhenUsed/>
    <w:qFormat/>
    <w:rsid w:val="00BE11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404">
      <w:bodyDiv w:val="1"/>
      <w:marLeft w:val="0"/>
      <w:marRight w:val="0"/>
      <w:marTop w:val="0"/>
      <w:marBottom w:val="0"/>
      <w:divBdr>
        <w:top w:val="none" w:sz="0" w:space="0" w:color="auto"/>
        <w:left w:val="none" w:sz="0" w:space="0" w:color="auto"/>
        <w:bottom w:val="none" w:sz="0" w:space="0" w:color="auto"/>
        <w:right w:val="none" w:sz="0" w:space="0" w:color="auto"/>
      </w:divBdr>
    </w:div>
    <w:div w:id="143355724">
      <w:bodyDiv w:val="1"/>
      <w:marLeft w:val="0"/>
      <w:marRight w:val="0"/>
      <w:marTop w:val="0"/>
      <w:marBottom w:val="0"/>
      <w:divBdr>
        <w:top w:val="none" w:sz="0" w:space="0" w:color="auto"/>
        <w:left w:val="none" w:sz="0" w:space="0" w:color="auto"/>
        <w:bottom w:val="none" w:sz="0" w:space="0" w:color="auto"/>
        <w:right w:val="none" w:sz="0" w:space="0" w:color="auto"/>
      </w:divBdr>
      <w:divsChild>
        <w:div w:id="1595017407">
          <w:marLeft w:val="0"/>
          <w:marRight w:val="0"/>
          <w:marTop w:val="0"/>
          <w:marBottom w:val="0"/>
          <w:divBdr>
            <w:top w:val="none" w:sz="0" w:space="0" w:color="auto"/>
            <w:left w:val="none" w:sz="0" w:space="0" w:color="auto"/>
            <w:bottom w:val="none" w:sz="0" w:space="0" w:color="auto"/>
            <w:right w:val="none" w:sz="0" w:space="0" w:color="auto"/>
          </w:divBdr>
          <w:divsChild>
            <w:div w:id="651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879">
      <w:bodyDiv w:val="1"/>
      <w:marLeft w:val="0"/>
      <w:marRight w:val="0"/>
      <w:marTop w:val="0"/>
      <w:marBottom w:val="0"/>
      <w:divBdr>
        <w:top w:val="none" w:sz="0" w:space="0" w:color="auto"/>
        <w:left w:val="none" w:sz="0" w:space="0" w:color="auto"/>
        <w:bottom w:val="none" w:sz="0" w:space="0" w:color="auto"/>
        <w:right w:val="none" w:sz="0" w:space="0" w:color="auto"/>
      </w:divBdr>
      <w:divsChild>
        <w:div w:id="344480397">
          <w:marLeft w:val="0"/>
          <w:marRight w:val="0"/>
          <w:marTop w:val="0"/>
          <w:marBottom w:val="0"/>
          <w:divBdr>
            <w:top w:val="none" w:sz="0" w:space="0" w:color="auto"/>
            <w:left w:val="none" w:sz="0" w:space="0" w:color="auto"/>
            <w:bottom w:val="none" w:sz="0" w:space="0" w:color="auto"/>
            <w:right w:val="none" w:sz="0" w:space="0" w:color="auto"/>
          </w:divBdr>
          <w:divsChild>
            <w:div w:id="271592791">
              <w:marLeft w:val="0"/>
              <w:marRight w:val="0"/>
              <w:marTop w:val="0"/>
              <w:marBottom w:val="0"/>
              <w:divBdr>
                <w:top w:val="none" w:sz="0" w:space="0" w:color="auto"/>
                <w:left w:val="none" w:sz="0" w:space="0" w:color="auto"/>
                <w:bottom w:val="none" w:sz="0" w:space="0" w:color="auto"/>
                <w:right w:val="none" w:sz="0" w:space="0" w:color="auto"/>
              </w:divBdr>
            </w:div>
            <w:div w:id="1881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1758">
      <w:bodyDiv w:val="1"/>
      <w:marLeft w:val="0"/>
      <w:marRight w:val="0"/>
      <w:marTop w:val="0"/>
      <w:marBottom w:val="0"/>
      <w:divBdr>
        <w:top w:val="none" w:sz="0" w:space="0" w:color="auto"/>
        <w:left w:val="none" w:sz="0" w:space="0" w:color="auto"/>
        <w:bottom w:val="none" w:sz="0" w:space="0" w:color="auto"/>
        <w:right w:val="none" w:sz="0" w:space="0" w:color="auto"/>
      </w:divBdr>
      <w:divsChild>
        <w:div w:id="1119568837">
          <w:marLeft w:val="0"/>
          <w:marRight w:val="0"/>
          <w:marTop w:val="0"/>
          <w:marBottom w:val="0"/>
          <w:divBdr>
            <w:top w:val="none" w:sz="0" w:space="0" w:color="auto"/>
            <w:left w:val="none" w:sz="0" w:space="0" w:color="auto"/>
            <w:bottom w:val="none" w:sz="0" w:space="0" w:color="auto"/>
            <w:right w:val="none" w:sz="0" w:space="0" w:color="auto"/>
          </w:divBdr>
          <w:divsChild>
            <w:div w:id="15556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436">
      <w:bodyDiv w:val="1"/>
      <w:marLeft w:val="0"/>
      <w:marRight w:val="0"/>
      <w:marTop w:val="0"/>
      <w:marBottom w:val="0"/>
      <w:divBdr>
        <w:top w:val="none" w:sz="0" w:space="0" w:color="auto"/>
        <w:left w:val="none" w:sz="0" w:space="0" w:color="auto"/>
        <w:bottom w:val="none" w:sz="0" w:space="0" w:color="auto"/>
        <w:right w:val="none" w:sz="0" w:space="0" w:color="auto"/>
      </w:divBdr>
      <w:divsChild>
        <w:div w:id="1269846949">
          <w:marLeft w:val="0"/>
          <w:marRight w:val="0"/>
          <w:marTop w:val="0"/>
          <w:marBottom w:val="0"/>
          <w:divBdr>
            <w:top w:val="none" w:sz="0" w:space="0" w:color="auto"/>
            <w:left w:val="none" w:sz="0" w:space="0" w:color="auto"/>
            <w:bottom w:val="none" w:sz="0" w:space="0" w:color="auto"/>
            <w:right w:val="none" w:sz="0" w:space="0" w:color="auto"/>
          </w:divBdr>
          <w:divsChild>
            <w:div w:id="20449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20337">
      <w:bodyDiv w:val="1"/>
      <w:marLeft w:val="0"/>
      <w:marRight w:val="0"/>
      <w:marTop w:val="0"/>
      <w:marBottom w:val="0"/>
      <w:divBdr>
        <w:top w:val="none" w:sz="0" w:space="0" w:color="auto"/>
        <w:left w:val="none" w:sz="0" w:space="0" w:color="auto"/>
        <w:bottom w:val="none" w:sz="0" w:space="0" w:color="auto"/>
        <w:right w:val="none" w:sz="0" w:space="0" w:color="auto"/>
      </w:divBdr>
    </w:div>
    <w:div w:id="436485128">
      <w:bodyDiv w:val="1"/>
      <w:marLeft w:val="0"/>
      <w:marRight w:val="0"/>
      <w:marTop w:val="0"/>
      <w:marBottom w:val="0"/>
      <w:divBdr>
        <w:top w:val="none" w:sz="0" w:space="0" w:color="auto"/>
        <w:left w:val="none" w:sz="0" w:space="0" w:color="auto"/>
        <w:bottom w:val="none" w:sz="0" w:space="0" w:color="auto"/>
        <w:right w:val="none" w:sz="0" w:space="0" w:color="auto"/>
      </w:divBdr>
      <w:divsChild>
        <w:div w:id="351809783">
          <w:marLeft w:val="0"/>
          <w:marRight w:val="0"/>
          <w:marTop w:val="0"/>
          <w:marBottom w:val="0"/>
          <w:divBdr>
            <w:top w:val="none" w:sz="0" w:space="0" w:color="auto"/>
            <w:left w:val="none" w:sz="0" w:space="0" w:color="auto"/>
            <w:bottom w:val="none" w:sz="0" w:space="0" w:color="auto"/>
            <w:right w:val="none" w:sz="0" w:space="0" w:color="auto"/>
          </w:divBdr>
          <w:divsChild>
            <w:div w:id="30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77">
      <w:bodyDiv w:val="1"/>
      <w:marLeft w:val="0"/>
      <w:marRight w:val="0"/>
      <w:marTop w:val="0"/>
      <w:marBottom w:val="0"/>
      <w:divBdr>
        <w:top w:val="none" w:sz="0" w:space="0" w:color="auto"/>
        <w:left w:val="none" w:sz="0" w:space="0" w:color="auto"/>
        <w:bottom w:val="none" w:sz="0" w:space="0" w:color="auto"/>
        <w:right w:val="none" w:sz="0" w:space="0" w:color="auto"/>
      </w:divBdr>
      <w:divsChild>
        <w:div w:id="869681949">
          <w:marLeft w:val="0"/>
          <w:marRight w:val="0"/>
          <w:marTop w:val="0"/>
          <w:marBottom w:val="0"/>
          <w:divBdr>
            <w:top w:val="none" w:sz="0" w:space="0" w:color="auto"/>
            <w:left w:val="none" w:sz="0" w:space="0" w:color="auto"/>
            <w:bottom w:val="none" w:sz="0" w:space="0" w:color="auto"/>
            <w:right w:val="none" w:sz="0" w:space="0" w:color="auto"/>
          </w:divBdr>
          <w:divsChild>
            <w:div w:id="443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255">
      <w:bodyDiv w:val="1"/>
      <w:marLeft w:val="0"/>
      <w:marRight w:val="0"/>
      <w:marTop w:val="0"/>
      <w:marBottom w:val="0"/>
      <w:divBdr>
        <w:top w:val="none" w:sz="0" w:space="0" w:color="auto"/>
        <w:left w:val="none" w:sz="0" w:space="0" w:color="auto"/>
        <w:bottom w:val="none" w:sz="0" w:space="0" w:color="auto"/>
        <w:right w:val="none" w:sz="0" w:space="0" w:color="auto"/>
      </w:divBdr>
    </w:div>
    <w:div w:id="768427491">
      <w:bodyDiv w:val="1"/>
      <w:marLeft w:val="0"/>
      <w:marRight w:val="0"/>
      <w:marTop w:val="0"/>
      <w:marBottom w:val="0"/>
      <w:divBdr>
        <w:top w:val="none" w:sz="0" w:space="0" w:color="auto"/>
        <w:left w:val="none" w:sz="0" w:space="0" w:color="auto"/>
        <w:bottom w:val="none" w:sz="0" w:space="0" w:color="auto"/>
        <w:right w:val="none" w:sz="0" w:space="0" w:color="auto"/>
      </w:divBdr>
      <w:divsChild>
        <w:div w:id="780807342">
          <w:marLeft w:val="0"/>
          <w:marRight w:val="0"/>
          <w:marTop w:val="0"/>
          <w:marBottom w:val="0"/>
          <w:divBdr>
            <w:top w:val="none" w:sz="0" w:space="0" w:color="auto"/>
            <w:left w:val="none" w:sz="0" w:space="0" w:color="auto"/>
            <w:bottom w:val="none" w:sz="0" w:space="0" w:color="auto"/>
            <w:right w:val="none" w:sz="0" w:space="0" w:color="auto"/>
          </w:divBdr>
          <w:divsChild>
            <w:div w:id="1008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888">
      <w:bodyDiv w:val="1"/>
      <w:marLeft w:val="0"/>
      <w:marRight w:val="0"/>
      <w:marTop w:val="0"/>
      <w:marBottom w:val="0"/>
      <w:divBdr>
        <w:top w:val="none" w:sz="0" w:space="0" w:color="auto"/>
        <w:left w:val="none" w:sz="0" w:space="0" w:color="auto"/>
        <w:bottom w:val="none" w:sz="0" w:space="0" w:color="auto"/>
        <w:right w:val="none" w:sz="0" w:space="0" w:color="auto"/>
      </w:divBdr>
    </w:div>
    <w:div w:id="976956106">
      <w:bodyDiv w:val="1"/>
      <w:marLeft w:val="0"/>
      <w:marRight w:val="0"/>
      <w:marTop w:val="0"/>
      <w:marBottom w:val="0"/>
      <w:divBdr>
        <w:top w:val="none" w:sz="0" w:space="0" w:color="auto"/>
        <w:left w:val="none" w:sz="0" w:space="0" w:color="auto"/>
        <w:bottom w:val="none" w:sz="0" w:space="0" w:color="auto"/>
        <w:right w:val="none" w:sz="0" w:space="0" w:color="auto"/>
      </w:divBdr>
      <w:divsChild>
        <w:div w:id="838619517">
          <w:marLeft w:val="0"/>
          <w:marRight w:val="0"/>
          <w:marTop w:val="0"/>
          <w:marBottom w:val="0"/>
          <w:divBdr>
            <w:top w:val="none" w:sz="0" w:space="0" w:color="auto"/>
            <w:left w:val="none" w:sz="0" w:space="0" w:color="auto"/>
            <w:bottom w:val="none" w:sz="0" w:space="0" w:color="auto"/>
            <w:right w:val="none" w:sz="0" w:space="0" w:color="auto"/>
          </w:divBdr>
          <w:divsChild>
            <w:div w:id="1611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788">
      <w:bodyDiv w:val="1"/>
      <w:marLeft w:val="0"/>
      <w:marRight w:val="0"/>
      <w:marTop w:val="0"/>
      <w:marBottom w:val="0"/>
      <w:divBdr>
        <w:top w:val="none" w:sz="0" w:space="0" w:color="auto"/>
        <w:left w:val="none" w:sz="0" w:space="0" w:color="auto"/>
        <w:bottom w:val="none" w:sz="0" w:space="0" w:color="auto"/>
        <w:right w:val="none" w:sz="0" w:space="0" w:color="auto"/>
      </w:divBdr>
    </w:div>
    <w:div w:id="1033775476">
      <w:bodyDiv w:val="1"/>
      <w:marLeft w:val="0"/>
      <w:marRight w:val="0"/>
      <w:marTop w:val="0"/>
      <w:marBottom w:val="0"/>
      <w:divBdr>
        <w:top w:val="none" w:sz="0" w:space="0" w:color="auto"/>
        <w:left w:val="none" w:sz="0" w:space="0" w:color="auto"/>
        <w:bottom w:val="none" w:sz="0" w:space="0" w:color="auto"/>
        <w:right w:val="none" w:sz="0" w:space="0" w:color="auto"/>
      </w:divBdr>
      <w:divsChild>
        <w:div w:id="307638797">
          <w:marLeft w:val="0"/>
          <w:marRight w:val="0"/>
          <w:marTop w:val="0"/>
          <w:marBottom w:val="0"/>
          <w:divBdr>
            <w:top w:val="none" w:sz="0" w:space="0" w:color="auto"/>
            <w:left w:val="none" w:sz="0" w:space="0" w:color="auto"/>
            <w:bottom w:val="none" w:sz="0" w:space="0" w:color="auto"/>
            <w:right w:val="none" w:sz="0" w:space="0" w:color="auto"/>
          </w:divBdr>
          <w:divsChild>
            <w:div w:id="71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04491">
      <w:bodyDiv w:val="1"/>
      <w:marLeft w:val="0"/>
      <w:marRight w:val="0"/>
      <w:marTop w:val="0"/>
      <w:marBottom w:val="0"/>
      <w:divBdr>
        <w:top w:val="none" w:sz="0" w:space="0" w:color="auto"/>
        <w:left w:val="none" w:sz="0" w:space="0" w:color="auto"/>
        <w:bottom w:val="none" w:sz="0" w:space="0" w:color="auto"/>
        <w:right w:val="none" w:sz="0" w:space="0" w:color="auto"/>
      </w:divBdr>
      <w:divsChild>
        <w:div w:id="1107894449">
          <w:marLeft w:val="0"/>
          <w:marRight w:val="0"/>
          <w:marTop w:val="0"/>
          <w:marBottom w:val="0"/>
          <w:divBdr>
            <w:top w:val="none" w:sz="0" w:space="0" w:color="auto"/>
            <w:left w:val="none" w:sz="0" w:space="0" w:color="auto"/>
            <w:bottom w:val="none" w:sz="0" w:space="0" w:color="auto"/>
            <w:right w:val="none" w:sz="0" w:space="0" w:color="auto"/>
          </w:divBdr>
          <w:divsChild>
            <w:div w:id="1967154589">
              <w:marLeft w:val="0"/>
              <w:marRight w:val="0"/>
              <w:marTop w:val="0"/>
              <w:marBottom w:val="0"/>
              <w:divBdr>
                <w:top w:val="none" w:sz="0" w:space="0" w:color="auto"/>
                <w:left w:val="none" w:sz="0" w:space="0" w:color="auto"/>
                <w:bottom w:val="none" w:sz="0" w:space="0" w:color="auto"/>
                <w:right w:val="none" w:sz="0" w:space="0" w:color="auto"/>
              </w:divBdr>
            </w:div>
            <w:div w:id="1581334159">
              <w:marLeft w:val="0"/>
              <w:marRight w:val="0"/>
              <w:marTop w:val="0"/>
              <w:marBottom w:val="0"/>
              <w:divBdr>
                <w:top w:val="none" w:sz="0" w:space="0" w:color="auto"/>
                <w:left w:val="none" w:sz="0" w:space="0" w:color="auto"/>
                <w:bottom w:val="none" w:sz="0" w:space="0" w:color="auto"/>
                <w:right w:val="none" w:sz="0" w:space="0" w:color="auto"/>
              </w:divBdr>
            </w:div>
            <w:div w:id="5595941">
              <w:marLeft w:val="0"/>
              <w:marRight w:val="0"/>
              <w:marTop w:val="0"/>
              <w:marBottom w:val="0"/>
              <w:divBdr>
                <w:top w:val="none" w:sz="0" w:space="0" w:color="auto"/>
                <w:left w:val="none" w:sz="0" w:space="0" w:color="auto"/>
                <w:bottom w:val="none" w:sz="0" w:space="0" w:color="auto"/>
                <w:right w:val="none" w:sz="0" w:space="0" w:color="auto"/>
              </w:divBdr>
            </w:div>
            <w:div w:id="797652498">
              <w:marLeft w:val="0"/>
              <w:marRight w:val="0"/>
              <w:marTop w:val="0"/>
              <w:marBottom w:val="0"/>
              <w:divBdr>
                <w:top w:val="none" w:sz="0" w:space="0" w:color="auto"/>
                <w:left w:val="none" w:sz="0" w:space="0" w:color="auto"/>
                <w:bottom w:val="none" w:sz="0" w:space="0" w:color="auto"/>
                <w:right w:val="none" w:sz="0" w:space="0" w:color="auto"/>
              </w:divBdr>
            </w:div>
            <w:div w:id="1500387622">
              <w:marLeft w:val="0"/>
              <w:marRight w:val="0"/>
              <w:marTop w:val="0"/>
              <w:marBottom w:val="0"/>
              <w:divBdr>
                <w:top w:val="none" w:sz="0" w:space="0" w:color="auto"/>
                <w:left w:val="none" w:sz="0" w:space="0" w:color="auto"/>
                <w:bottom w:val="none" w:sz="0" w:space="0" w:color="auto"/>
                <w:right w:val="none" w:sz="0" w:space="0" w:color="auto"/>
              </w:divBdr>
            </w:div>
            <w:div w:id="1309896802">
              <w:marLeft w:val="0"/>
              <w:marRight w:val="0"/>
              <w:marTop w:val="0"/>
              <w:marBottom w:val="0"/>
              <w:divBdr>
                <w:top w:val="none" w:sz="0" w:space="0" w:color="auto"/>
                <w:left w:val="none" w:sz="0" w:space="0" w:color="auto"/>
                <w:bottom w:val="none" w:sz="0" w:space="0" w:color="auto"/>
                <w:right w:val="none" w:sz="0" w:space="0" w:color="auto"/>
              </w:divBdr>
            </w:div>
            <w:div w:id="440614078">
              <w:marLeft w:val="0"/>
              <w:marRight w:val="0"/>
              <w:marTop w:val="0"/>
              <w:marBottom w:val="0"/>
              <w:divBdr>
                <w:top w:val="none" w:sz="0" w:space="0" w:color="auto"/>
                <w:left w:val="none" w:sz="0" w:space="0" w:color="auto"/>
                <w:bottom w:val="none" w:sz="0" w:space="0" w:color="auto"/>
                <w:right w:val="none" w:sz="0" w:space="0" w:color="auto"/>
              </w:divBdr>
            </w:div>
            <w:div w:id="1887569359">
              <w:marLeft w:val="0"/>
              <w:marRight w:val="0"/>
              <w:marTop w:val="0"/>
              <w:marBottom w:val="0"/>
              <w:divBdr>
                <w:top w:val="none" w:sz="0" w:space="0" w:color="auto"/>
                <w:left w:val="none" w:sz="0" w:space="0" w:color="auto"/>
                <w:bottom w:val="none" w:sz="0" w:space="0" w:color="auto"/>
                <w:right w:val="none" w:sz="0" w:space="0" w:color="auto"/>
              </w:divBdr>
            </w:div>
            <w:div w:id="1814524550">
              <w:marLeft w:val="0"/>
              <w:marRight w:val="0"/>
              <w:marTop w:val="0"/>
              <w:marBottom w:val="0"/>
              <w:divBdr>
                <w:top w:val="none" w:sz="0" w:space="0" w:color="auto"/>
                <w:left w:val="none" w:sz="0" w:space="0" w:color="auto"/>
                <w:bottom w:val="none" w:sz="0" w:space="0" w:color="auto"/>
                <w:right w:val="none" w:sz="0" w:space="0" w:color="auto"/>
              </w:divBdr>
            </w:div>
            <w:div w:id="437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7005">
      <w:bodyDiv w:val="1"/>
      <w:marLeft w:val="0"/>
      <w:marRight w:val="0"/>
      <w:marTop w:val="0"/>
      <w:marBottom w:val="0"/>
      <w:divBdr>
        <w:top w:val="none" w:sz="0" w:space="0" w:color="auto"/>
        <w:left w:val="none" w:sz="0" w:space="0" w:color="auto"/>
        <w:bottom w:val="none" w:sz="0" w:space="0" w:color="auto"/>
        <w:right w:val="none" w:sz="0" w:space="0" w:color="auto"/>
      </w:divBdr>
      <w:divsChild>
        <w:div w:id="54357268">
          <w:marLeft w:val="0"/>
          <w:marRight w:val="0"/>
          <w:marTop w:val="0"/>
          <w:marBottom w:val="0"/>
          <w:divBdr>
            <w:top w:val="none" w:sz="0" w:space="0" w:color="auto"/>
            <w:left w:val="none" w:sz="0" w:space="0" w:color="auto"/>
            <w:bottom w:val="none" w:sz="0" w:space="0" w:color="auto"/>
            <w:right w:val="none" w:sz="0" w:space="0" w:color="auto"/>
          </w:divBdr>
          <w:divsChild>
            <w:div w:id="1245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4131">
      <w:bodyDiv w:val="1"/>
      <w:marLeft w:val="0"/>
      <w:marRight w:val="0"/>
      <w:marTop w:val="0"/>
      <w:marBottom w:val="0"/>
      <w:divBdr>
        <w:top w:val="none" w:sz="0" w:space="0" w:color="auto"/>
        <w:left w:val="none" w:sz="0" w:space="0" w:color="auto"/>
        <w:bottom w:val="none" w:sz="0" w:space="0" w:color="auto"/>
        <w:right w:val="none" w:sz="0" w:space="0" w:color="auto"/>
      </w:divBdr>
    </w:div>
    <w:div w:id="1589659276">
      <w:bodyDiv w:val="1"/>
      <w:marLeft w:val="0"/>
      <w:marRight w:val="0"/>
      <w:marTop w:val="0"/>
      <w:marBottom w:val="0"/>
      <w:divBdr>
        <w:top w:val="none" w:sz="0" w:space="0" w:color="auto"/>
        <w:left w:val="none" w:sz="0" w:space="0" w:color="auto"/>
        <w:bottom w:val="none" w:sz="0" w:space="0" w:color="auto"/>
        <w:right w:val="none" w:sz="0" w:space="0" w:color="auto"/>
      </w:divBdr>
    </w:div>
    <w:div w:id="1651447150">
      <w:bodyDiv w:val="1"/>
      <w:marLeft w:val="0"/>
      <w:marRight w:val="0"/>
      <w:marTop w:val="0"/>
      <w:marBottom w:val="0"/>
      <w:divBdr>
        <w:top w:val="none" w:sz="0" w:space="0" w:color="auto"/>
        <w:left w:val="none" w:sz="0" w:space="0" w:color="auto"/>
        <w:bottom w:val="none" w:sz="0" w:space="0" w:color="auto"/>
        <w:right w:val="none" w:sz="0" w:space="0" w:color="auto"/>
      </w:divBdr>
      <w:divsChild>
        <w:div w:id="1935630138">
          <w:marLeft w:val="0"/>
          <w:marRight w:val="0"/>
          <w:marTop w:val="0"/>
          <w:marBottom w:val="0"/>
          <w:divBdr>
            <w:top w:val="none" w:sz="0" w:space="0" w:color="auto"/>
            <w:left w:val="none" w:sz="0" w:space="0" w:color="auto"/>
            <w:bottom w:val="none" w:sz="0" w:space="0" w:color="auto"/>
            <w:right w:val="none" w:sz="0" w:space="0" w:color="auto"/>
          </w:divBdr>
          <w:divsChild>
            <w:div w:id="9261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953">
      <w:bodyDiv w:val="1"/>
      <w:marLeft w:val="0"/>
      <w:marRight w:val="0"/>
      <w:marTop w:val="0"/>
      <w:marBottom w:val="0"/>
      <w:divBdr>
        <w:top w:val="none" w:sz="0" w:space="0" w:color="auto"/>
        <w:left w:val="none" w:sz="0" w:space="0" w:color="auto"/>
        <w:bottom w:val="none" w:sz="0" w:space="0" w:color="auto"/>
        <w:right w:val="none" w:sz="0" w:space="0" w:color="auto"/>
      </w:divBdr>
      <w:divsChild>
        <w:div w:id="1798255152">
          <w:marLeft w:val="0"/>
          <w:marRight w:val="0"/>
          <w:marTop w:val="0"/>
          <w:marBottom w:val="0"/>
          <w:divBdr>
            <w:top w:val="none" w:sz="0" w:space="0" w:color="auto"/>
            <w:left w:val="none" w:sz="0" w:space="0" w:color="auto"/>
            <w:bottom w:val="none" w:sz="0" w:space="0" w:color="auto"/>
            <w:right w:val="none" w:sz="0" w:space="0" w:color="auto"/>
          </w:divBdr>
          <w:divsChild>
            <w:div w:id="1422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2839">
      <w:bodyDiv w:val="1"/>
      <w:marLeft w:val="0"/>
      <w:marRight w:val="0"/>
      <w:marTop w:val="0"/>
      <w:marBottom w:val="0"/>
      <w:divBdr>
        <w:top w:val="none" w:sz="0" w:space="0" w:color="auto"/>
        <w:left w:val="none" w:sz="0" w:space="0" w:color="auto"/>
        <w:bottom w:val="none" w:sz="0" w:space="0" w:color="auto"/>
        <w:right w:val="none" w:sz="0" w:space="0" w:color="auto"/>
      </w:divBdr>
      <w:divsChild>
        <w:div w:id="1166551149">
          <w:marLeft w:val="0"/>
          <w:marRight w:val="0"/>
          <w:marTop w:val="0"/>
          <w:marBottom w:val="0"/>
          <w:divBdr>
            <w:top w:val="none" w:sz="0" w:space="0" w:color="auto"/>
            <w:left w:val="none" w:sz="0" w:space="0" w:color="auto"/>
            <w:bottom w:val="none" w:sz="0" w:space="0" w:color="auto"/>
            <w:right w:val="none" w:sz="0" w:space="0" w:color="auto"/>
          </w:divBdr>
          <w:divsChild>
            <w:div w:id="5429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471">
      <w:bodyDiv w:val="1"/>
      <w:marLeft w:val="0"/>
      <w:marRight w:val="0"/>
      <w:marTop w:val="0"/>
      <w:marBottom w:val="0"/>
      <w:divBdr>
        <w:top w:val="none" w:sz="0" w:space="0" w:color="auto"/>
        <w:left w:val="none" w:sz="0" w:space="0" w:color="auto"/>
        <w:bottom w:val="none" w:sz="0" w:space="0" w:color="auto"/>
        <w:right w:val="none" w:sz="0" w:space="0" w:color="auto"/>
      </w:divBdr>
    </w:div>
    <w:div w:id="20235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ikMineZx/Analiza-Datel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1449</Words>
  <Characters>8263</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Cuznetov Mihail</dc:creator>
  <cp:keywords/>
  <dc:description/>
  <cp:lastModifiedBy>Михаил Кузнецов</cp:lastModifiedBy>
  <cp:revision>3</cp:revision>
  <dcterms:created xsi:type="dcterms:W3CDTF">2023-12-18T18:11:00Z</dcterms:created>
  <dcterms:modified xsi:type="dcterms:W3CDTF">2023-12-18T18:19:00Z</dcterms:modified>
</cp:coreProperties>
</file>